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9BD1F" w14:textId="300356EE" w:rsidR="00734497" w:rsidRDefault="00734497" w:rsidP="00734497">
      <w:pPr>
        <w:pStyle w:val="Title"/>
        <w:jc w:val="center"/>
        <w:rPr>
          <w:rFonts w:ascii="Arial Black" w:hAnsi="Arial Black"/>
        </w:rPr>
      </w:pPr>
      <w:r>
        <w:rPr>
          <w:noProof/>
        </w:rPr>
        <w:drawing>
          <wp:anchor distT="0" distB="0" distL="114300" distR="114300" simplePos="0" relativeHeight="251657216" behindDoc="0" locked="0" layoutInCell="1" allowOverlap="1" wp14:anchorId="409BF29F" wp14:editId="3E7B77BD">
            <wp:simplePos x="0" y="0"/>
            <wp:positionH relativeFrom="margin">
              <wp:posOffset>1570355</wp:posOffset>
            </wp:positionH>
            <wp:positionV relativeFrom="margin">
              <wp:posOffset>-769620</wp:posOffset>
            </wp:positionV>
            <wp:extent cx="2590800" cy="2590800"/>
            <wp:effectExtent l="0" t="0" r="0" b="0"/>
            <wp:wrapSquare wrapText="bothSides"/>
            <wp:docPr id="1" name="Picture 1" descr="NIT Warangal e-STC on “Data Analytics with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T Warangal e-STC on “Data Analytics with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anchor>
        </w:drawing>
      </w:r>
      <w:r>
        <w:rPr>
          <w:rFonts w:ascii="Arial Black" w:hAnsi="Arial Black"/>
        </w:rPr>
        <w:t xml:space="preserve">NATIONAL INSTITUTE OF TECHNOLOGY </w:t>
      </w:r>
    </w:p>
    <w:p w14:paraId="0E6B96AC" w14:textId="10479F57" w:rsidR="008E6939" w:rsidRDefault="00734497" w:rsidP="00734497">
      <w:pPr>
        <w:pStyle w:val="Title"/>
        <w:jc w:val="center"/>
        <w:rPr>
          <w:rFonts w:ascii="Arial Black" w:hAnsi="Arial Black"/>
        </w:rPr>
      </w:pPr>
      <w:r>
        <w:rPr>
          <w:rFonts w:ascii="Arial Black" w:hAnsi="Arial Black"/>
        </w:rPr>
        <w:t>WARANGAL</w:t>
      </w:r>
    </w:p>
    <w:p w14:paraId="1D56C9DF" w14:textId="274F7017" w:rsidR="00734497" w:rsidRPr="00684A78" w:rsidRDefault="00734497" w:rsidP="00734497">
      <w:pPr>
        <w:pStyle w:val="Heading1"/>
        <w:jc w:val="center"/>
        <w:rPr>
          <w:rFonts w:ascii="Arial Black" w:hAnsi="Arial Black"/>
          <w:color w:val="000000" w:themeColor="text1"/>
          <w:sz w:val="40"/>
          <w:szCs w:val="40"/>
        </w:rPr>
      </w:pPr>
      <w:r w:rsidRPr="00444E86">
        <w:rPr>
          <w:rFonts w:ascii="Arial Black" w:hAnsi="Arial Black"/>
          <w:color w:val="000000" w:themeColor="text1"/>
          <w:sz w:val="40"/>
          <w:szCs w:val="40"/>
          <w:u w:val="thick"/>
        </w:rPr>
        <w:t xml:space="preserve">PROJECT </w:t>
      </w:r>
      <w:proofErr w:type="gramStart"/>
      <w:r w:rsidRPr="00444E86">
        <w:rPr>
          <w:rFonts w:ascii="Arial Black" w:hAnsi="Arial Black"/>
          <w:color w:val="000000" w:themeColor="text1"/>
          <w:sz w:val="40"/>
          <w:szCs w:val="40"/>
          <w:u w:val="thick"/>
        </w:rPr>
        <w:t xml:space="preserve">ON </w:t>
      </w:r>
      <w:r w:rsidRPr="00684A78">
        <w:rPr>
          <w:rFonts w:ascii="Arial Black" w:hAnsi="Arial Black"/>
          <w:color w:val="000000" w:themeColor="text1"/>
          <w:sz w:val="40"/>
          <w:szCs w:val="40"/>
        </w:rPr>
        <w:t>:</w:t>
      </w:r>
      <w:proofErr w:type="gramEnd"/>
      <w:r w:rsidRPr="00684A78">
        <w:rPr>
          <w:rFonts w:ascii="Arial Black" w:hAnsi="Arial Black"/>
          <w:color w:val="000000" w:themeColor="text1"/>
          <w:sz w:val="40"/>
          <w:szCs w:val="40"/>
        </w:rPr>
        <w:t xml:space="preserve"> SPAM</w:t>
      </w:r>
      <w:r w:rsidR="002355FC">
        <w:rPr>
          <w:rFonts w:ascii="Arial Black" w:hAnsi="Arial Black"/>
          <w:color w:val="000000" w:themeColor="text1"/>
          <w:sz w:val="40"/>
          <w:szCs w:val="40"/>
        </w:rPr>
        <w:t xml:space="preserve"> </w:t>
      </w:r>
      <w:r w:rsidRPr="00684A78">
        <w:rPr>
          <w:rFonts w:ascii="Arial Black" w:hAnsi="Arial Black"/>
          <w:color w:val="000000" w:themeColor="text1"/>
          <w:sz w:val="40"/>
          <w:szCs w:val="40"/>
        </w:rPr>
        <w:t>PREDICTION</w:t>
      </w:r>
      <w:r w:rsidR="002355FC">
        <w:rPr>
          <w:rFonts w:ascii="Arial Black" w:hAnsi="Arial Black"/>
          <w:color w:val="000000" w:themeColor="text1"/>
          <w:sz w:val="40"/>
          <w:szCs w:val="40"/>
        </w:rPr>
        <w:t xml:space="preserve"> IN MAIL</w:t>
      </w:r>
      <w:r w:rsidRPr="00684A78">
        <w:rPr>
          <w:rFonts w:ascii="Arial Black" w:hAnsi="Arial Black"/>
          <w:color w:val="000000" w:themeColor="text1"/>
          <w:sz w:val="40"/>
          <w:szCs w:val="40"/>
        </w:rPr>
        <w:t xml:space="preserve"> USING MACHINE LEARNING.</w:t>
      </w:r>
    </w:p>
    <w:p w14:paraId="284996D6" w14:textId="2F5EB34D" w:rsidR="00734497" w:rsidRPr="00684A78" w:rsidRDefault="00734497" w:rsidP="00734497">
      <w:pPr>
        <w:pStyle w:val="Heading1"/>
        <w:jc w:val="center"/>
        <w:rPr>
          <w:rFonts w:ascii="Arial Black" w:hAnsi="Arial Black"/>
          <w:color w:val="000000" w:themeColor="text1"/>
          <w:sz w:val="40"/>
          <w:szCs w:val="40"/>
        </w:rPr>
      </w:pPr>
      <w:r w:rsidRPr="002B2C65">
        <w:rPr>
          <w:rFonts w:ascii="Arial Black" w:hAnsi="Arial Black"/>
          <w:color w:val="000000" w:themeColor="text1"/>
          <w:sz w:val="40"/>
          <w:szCs w:val="40"/>
          <w:u w:val="thick"/>
        </w:rPr>
        <w:t xml:space="preserve">PROJECT </w:t>
      </w:r>
      <w:proofErr w:type="gramStart"/>
      <w:r w:rsidRPr="002B2C65">
        <w:rPr>
          <w:rFonts w:ascii="Arial Black" w:hAnsi="Arial Black"/>
          <w:color w:val="000000" w:themeColor="text1"/>
          <w:sz w:val="40"/>
          <w:szCs w:val="40"/>
          <w:u w:val="thick"/>
        </w:rPr>
        <w:t xml:space="preserve">UNDER </w:t>
      </w:r>
      <w:r w:rsidRPr="00684A78">
        <w:rPr>
          <w:rFonts w:ascii="Arial Black" w:hAnsi="Arial Black"/>
          <w:color w:val="000000" w:themeColor="text1"/>
          <w:sz w:val="40"/>
          <w:szCs w:val="40"/>
        </w:rPr>
        <w:t>:</w:t>
      </w:r>
      <w:proofErr w:type="gramEnd"/>
      <w:r w:rsidRPr="00684A78">
        <w:rPr>
          <w:rFonts w:ascii="Arial Black" w:hAnsi="Arial Black"/>
          <w:color w:val="000000" w:themeColor="text1"/>
          <w:sz w:val="40"/>
          <w:szCs w:val="40"/>
        </w:rPr>
        <w:t xml:space="preserve"> DR.RAVI KUMAR JATOTH.</w:t>
      </w:r>
    </w:p>
    <w:p w14:paraId="5F11626B" w14:textId="7ABF10D5" w:rsidR="00734497" w:rsidRPr="00684A78" w:rsidRDefault="00734497" w:rsidP="00734497">
      <w:pPr>
        <w:pStyle w:val="Heading1"/>
        <w:jc w:val="center"/>
        <w:rPr>
          <w:rFonts w:ascii="Arial Black" w:hAnsi="Arial Black"/>
          <w:color w:val="000000" w:themeColor="text1"/>
          <w:sz w:val="40"/>
          <w:szCs w:val="40"/>
        </w:rPr>
      </w:pPr>
      <w:r w:rsidRPr="0015676B">
        <w:rPr>
          <w:rFonts w:ascii="Arial Black" w:hAnsi="Arial Black"/>
          <w:color w:val="000000" w:themeColor="text1"/>
          <w:sz w:val="40"/>
          <w:szCs w:val="40"/>
          <w:u w:val="single"/>
        </w:rPr>
        <w:t xml:space="preserve">PRESENTED </w:t>
      </w:r>
      <w:proofErr w:type="gramStart"/>
      <w:r w:rsidRPr="0015676B">
        <w:rPr>
          <w:rFonts w:ascii="Arial Black" w:hAnsi="Arial Black"/>
          <w:color w:val="000000" w:themeColor="text1"/>
          <w:sz w:val="40"/>
          <w:szCs w:val="40"/>
          <w:u w:val="single"/>
        </w:rPr>
        <w:t>BY</w:t>
      </w:r>
      <w:r w:rsidRPr="00684A78">
        <w:rPr>
          <w:rFonts w:ascii="Arial Black" w:hAnsi="Arial Black"/>
          <w:color w:val="000000" w:themeColor="text1"/>
          <w:sz w:val="40"/>
          <w:szCs w:val="40"/>
        </w:rPr>
        <w:t xml:space="preserve"> :</w:t>
      </w:r>
      <w:proofErr w:type="gramEnd"/>
      <w:r w:rsidRPr="00684A78">
        <w:rPr>
          <w:rFonts w:ascii="Arial Black" w:hAnsi="Arial Black"/>
          <w:color w:val="000000" w:themeColor="text1"/>
          <w:sz w:val="40"/>
          <w:szCs w:val="40"/>
        </w:rPr>
        <w:t xml:space="preserve"> KRANTHI GOLLAPATI.</w:t>
      </w:r>
    </w:p>
    <w:p w14:paraId="0EF5AED9" w14:textId="667E54B8" w:rsidR="00734497" w:rsidRPr="00684A78" w:rsidRDefault="00734497" w:rsidP="00734497">
      <w:pPr>
        <w:pStyle w:val="Heading1"/>
        <w:jc w:val="center"/>
        <w:rPr>
          <w:rFonts w:ascii="Arial Black" w:hAnsi="Arial Black"/>
          <w:color w:val="000000" w:themeColor="text1"/>
          <w:sz w:val="40"/>
          <w:szCs w:val="40"/>
        </w:rPr>
      </w:pPr>
      <w:r w:rsidRPr="0015676B">
        <w:rPr>
          <w:rFonts w:ascii="Arial Black" w:hAnsi="Arial Black"/>
          <w:color w:val="000000" w:themeColor="text1"/>
          <w:sz w:val="40"/>
          <w:szCs w:val="40"/>
          <w:u w:val="single"/>
        </w:rPr>
        <w:t xml:space="preserve">ON THE OCCASION </w:t>
      </w:r>
      <w:proofErr w:type="gramStart"/>
      <w:r w:rsidRPr="0015676B">
        <w:rPr>
          <w:rFonts w:ascii="Arial Black" w:hAnsi="Arial Black"/>
          <w:color w:val="000000" w:themeColor="text1"/>
          <w:sz w:val="40"/>
          <w:szCs w:val="40"/>
          <w:u w:val="single"/>
        </w:rPr>
        <w:t>OF</w:t>
      </w:r>
      <w:r w:rsidRPr="00684A78">
        <w:rPr>
          <w:rFonts w:ascii="Arial Black" w:hAnsi="Arial Black"/>
          <w:color w:val="000000" w:themeColor="text1"/>
          <w:sz w:val="40"/>
          <w:szCs w:val="40"/>
        </w:rPr>
        <w:t xml:space="preserve"> :</w:t>
      </w:r>
      <w:proofErr w:type="gramEnd"/>
      <w:r w:rsidRPr="00684A78">
        <w:rPr>
          <w:rFonts w:ascii="Arial Black" w:hAnsi="Arial Black"/>
          <w:color w:val="000000" w:themeColor="text1"/>
          <w:sz w:val="40"/>
          <w:szCs w:val="40"/>
        </w:rPr>
        <w:t xml:space="preserve"> SUMMER INTERNSHIP PROGRAM-2022.</w:t>
      </w:r>
    </w:p>
    <w:p w14:paraId="343B474F" w14:textId="1784FBA0" w:rsidR="00734497" w:rsidRPr="00684A78" w:rsidRDefault="00734497" w:rsidP="00734497">
      <w:pPr>
        <w:pStyle w:val="Heading1"/>
        <w:jc w:val="center"/>
        <w:rPr>
          <w:rFonts w:ascii="Arial Black" w:hAnsi="Arial Black"/>
          <w:color w:val="000000" w:themeColor="text1"/>
          <w:sz w:val="40"/>
          <w:szCs w:val="40"/>
        </w:rPr>
      </w:pPr>
      <w:r w:rsidRPr="00E36E9D">
        <w:rPr>
          <w:rFonts w:ascii="Arial Black" w:hAnsi="Arial Black"/>
          <w:color w:val="000000" w:themeColor="text1"/>
          <w:sz w:val="40"/>
          <w:szCs w:val="40"/>
          <w:u w:val="single"/>
        </w:rPr>
        <w:t>ROLL NO</w:t>
      </w:r>
      <w:r w:rsidRPr="00684A78">
        <w:rPr>
          <w:rFonts w:ascii="Arial Black" w:hAnsi="Arial Black"/>
          <w:color w:val="000000" w:themeColor="text1"/>
          <w:sz w:val="40"/>
          <w:szCs w:val="40"/>
        </w:rPr>
        <w:t>: 21MAC2R08.</w:t>
      </w:r>
    </w:p>
    <w:p w14:paraId="014B7B2E" w14:textId="54A01D50" w:rsidR="00734497" w:rsidRDefault="00734497" w:rsidP="00734497">
      <w:pPr>
        <w:pStyle w:val="Heading1"/>
        <w:jc w:val="center"/>
        <w:rPr>
          <w:rFonts w:ascii="Arial Black" w:hAnsi="Arial Black"/>
          <w:color w:val="000000" w:themeColor="text1"/>
          <w:sz w:val="40"/>
          <w:szCs w:val="40"/>
        </w:rPr>
      </w:pPr>
      <w:r w:rsidRPr="00684A78">
        <w:rPr>
          <w:rFonts w:ascii="Arial Black" w:hAnsi="Arial Black"/>
          <w:color w:val="000000" w:themeColor="text1"/>
          <w:sz w:val="40"/>
          <w:szCs w:val="40"/>
        </w:rPr>
        <w:t xml:space="preserve">MATHEMATICS AND SCIENTIFIC COMPUTING   </w:t>
      </w:r>
      <w:proofErr w:type="gramStart"/>
      <w:r w:rsidRPr="00684A78">
        <w:rPr>
          <w:rFonts w:ascii="Arial Black" w:hAnsi="Arial Black"/>
          <w:color w:val="000000" w:themeColor="text1"/>
          <w:sz w:val="40"/>
          <w:szCs w:val="40"/>
        </w:rPr>
        <w:t xml:space="preserve">   (</w:t>
      </w:r>
      <w:proofErr w:type="gramEnd"/>
      <w:r w:rsidRPr="00684A78">
        <w:rPr>
          <w:rFonts w:ascii="Arial Black" w:hAnsi="Arial Black"/>
          <w:color w:val="000000" w:themeColor="text1"/>
          <w:sz w:val="40"/>
          <w:szCs w:val="40"/>
        </w:rPr>
        <w:t>2021-2023).</w:t>
      </w:r>
    </w:p>
    <w:p w14:paraId="4A206C0F" w14:textId="77777777" w:rsidR="00191853" w:rsidRDefault="00191853" w:rsidP="00191853"/>
    <w:p w14:paraId="6288FCC2" w14:textId="77777777" w:rsidR="00191853" w:rsidRDefault="00191853" w:rsidP="00191853"/>
    <w:p w14:paraId="370713F1" w14:textId="2C547A49" w:rsidR="005B5C53" w:rsidRDefault="005B5C53" w:rsidP="002265E7">
      <w:pPr>
        <w:rPr>
          <w:rFonts w:ascii="Arial Black" w:hAnsi="Arial Black"/>
          <w:sz w:val="36"/>
          <w:szCs w:val="36"/>
        </w:rPr>
      </w:pPr>
      <w:r>
        <w:br w:type="page"/>
      </w:r>
      <w:r w:rsidR="00BA5987">
        <w:rPr>
          <w:rFonts w:ascii="Arial Black" w:hAnsi="Arial Black"/>
          <w:sz w:val="36"/>
          <w:szCs w:val="36"/>
        </w:rPr>
        <w:lastRenderedPageBreak/>
        <w:t>CONTENTS:</w:t>
      </w:r>
    </w:p>
    <w:p w14:paraId="22D176A3" w14:textId="7A4DE47A" w:rsidR="004E4A02" w:rsidRPr="00D00A2D" w:rsidRDefault="00D30BE5" w:rsidP="004E4A02">
      <w:pPr>
        <w:pStyle w:val="ListParagraph"/>
        <w:numPr>
          <w:ilvl w:val="0"/>
          <w:numId w:val="1"/>
        </w:numPr>
        <w:rPr>
          <w:rFonts w:ascii="Arial Black" w:hAnsi="Arial Black"/>
          <w:sz w:val="56"/>
          <w:szCs w:val="56"/>
        </w:rPr>
      </w:pPr>
      <w:r w:rsidRPr="00D00A2D">
        <w:rPr>
          <w:rFonts w:ascii="Arial Black" w:hAnsi="Arial Black"/>
          <w:sz w:val="56"/>
          <w:szCs w:val="56"/>
        </w:rPr>
        <w:t>ABS</w:t>
      </w:r>
      <w:r w:rsidR="00077D29" w:rsidRPr="00D00A2D">
        <w:rPr>
          <w:rFonts w:ascii="Arial Black" w:hAnsi="Arial Black"/>
          <w:sz w:val="56"/>
          <w:szCs w:val="56"/>
        </w:rPr>
        <w:t>TRACT</w:t>
      </w:r>
    </w:p>
    <w:p w14:paraId="4ABCD3D1" w14:textId="6CD834A1" w:rsidR="00B7078D" w:rsidRPr="00D00A2D" w:rsidRDefault="00B7078D" w:rsidP="004E4A02">
      <w:pPr>
        <w:pStyle w:val="ListParagraph"/>
        <w:numPr>
          <w:ilvl w:val="0"/>
          <w:numId w:val="1"/>
        </w:numPr>
        <w:rPr>
          <w:rFonts w:ascii="Arial Black" w:hAnsi="Arial Black"/>
          <w:sz w:val="56"/>
          <w:szCs w:val="56"/>
        </w:rPr>
      </w:pPr>
      <w:r w:rsidRPr="00D00A2D">
        <w:rPr>
          <w:rFonts w:ascii="Arial Black" w:hAnsi="Arial Black"/>
          <w:sz w:val="56"/>
          <w:szCs w:val="56"/>
        </w:rPr>
        <w:t>INTRODUCTION</w:t>
      </w:r>
    </w:p>
    <w:p w14:paraId="3D67FB8D" w14:textId="1FE166D3" w:rsidR="009D3A6D" w:rsidRPr="00D00A2D" w:rsidRDefault="00F34C8D" w:rsidP="004E4A02">
      <w:pPr>
        <w:pStyle w:val="ListParagraph"/>
        <w:numPr>
          <w:ilvl w:val="0"/>
          <w:numId w:val="1"/>
        </w:numPr>
        <w:rPr>
          <w:rFonts w:ascii="Arial Black" w:hAnsi="Arial Black"/>
          <w:sz w:val="56"/>
          <w:szCs w:val="56"/>
        </w:rPr>
      </w:pPr>
      <w:r w:rsidRPr="00D00A2D">
        <w:rPr>
          <w:rFonts w:ascii="Arial Black" w:hAnsi="Arial Black"/>
          <w:sz w:val="56"/>
          <w:szCs w:val="56"/>
        </w:rPr>
        <w:t>Spam</w:t>
      </w:r>
    </w:p>
    <w:p w14:paraId="51DE8EE8" w14:textId="18477622" w:rsidR="009D3A6D" w:rsidRPr="00D00A2D" w:rsidRDefault="00F34C8D" w:rsidP="004E4A02">
      <w:pPr>
        <w:pStyle w:val="ListParagraph"/>
        <w:numPr>
          <w:ilvl w:val="0"/>
          <w:numId w:val="1"/>
        </w:numPr>
        <w:rPr>
          <w:rFonts w:ascii="Arial Black" w:hAnsi="Arial Black"/>
          <w:sz w:val="56"/>
          <w:szCs w:val="56"/>
        </w:rPr>
      </w:pPr>
      <w:r w:rsidRPr="00D00A2D">
        <w:rPr>
          <w:rFonts w:ascii="Arial Black" w:hAnsi="Arial Black"/>
          <w:sz w:val="56"/>
          <w:szCs w:val="56"/>
        </w:rPr>
        <w:t>Spam Techni</w:t>
      </w:r>
      <w:r w:rsidR="0026411F" w:rsidRPr="00D00A2D">
        <w:rPr>
          <w:rFonts w:ascii="Arial Black" w:hAnsi="Arial Black"/>
          <w:sz w:val="56"/>
          <w:szCs w:val="56"/>
        </w:rPr>
        <w:t>ques</w:t>
      </w:r>
    </w:p>
    <w:p w14:paraId="3EF419A9" w14:textId="6E65F78D" w:rsidR="009D3A6D" w:rsidRPr="00D00A2D" w:rsidRDefault="0026411F" w:rsidP="004E4A02">
      <w:pPr>
        <w:pStyle w:val="ListParagraph"/>
        <w:numPr>
          <w:ilvl w:val="0"/>
          <w:numId w:val="1"/>
        </w:numPr>
        <w:rPr>
          <w:rFonts w:ascii="Arial Black" w:hAnsi="Arial Black"/>
          <w:sz w:val="56"/>
          <w:szCs w:val="56"/>
        </w:rPr>
      </w:pPr>
      <w:r w:rsidRPr="00D00A2D">
        <w:rPr>
          <w:rFonts w:ascii="Arial Black" w:hAnsi="Arial Black"/>
          <w:sz w:val="56"/>
          <w:szCs w:val="56"/>
        </w:rPr>
        <w:t>Types of Spam</w:t>
      </w:r>
    </w:p>
    <w:p w14:paraId="58D6C3D9" w14:textId="116E5226" w:rsidR="0026411F" w:rsidRPr="00D00A2D" w:rsidRDefault="001B6291" w:rsidP="004E4A02">
      <w:pPr>
        <w:pStyle w:val="ListParagraph"/>
        <w:numPr>
          <w:ilvl w:val="0"/>
          <w:numId w:val="1"/>
        </w:numPr>
        <w:rPr>
          <w:rFonts w:ascii="Arial Black" w:hAnsi="Arial Black"/>
          <w:sz w:val="56"/>
          <w:szCs w:val="56"/>
        </w:rPr>
      </w:pPr>
      <w:r w:rsidRPr="00D00A2D">
        <w:rPr>
          <w:rFonts w:ascii="Arial Black" w:hAnsi="Arial Black"/>
          <w:sz w:val="56"/>
          <w:szCs w:val="56"/>
        </w:rPr>
        <w:t>How to fight with Spam</w:t>
      </w:r>
    </w:p>
    <w:p w14:paraId="50524383" w14:textId="3BC0313A" w:rsidR="001B6291" w:rsidRPr="00D00A2D" w:rsidRDefault="002341F8" w:rsidP="004E4A02">
      <w:pPr>
        <w:pStyle w:val="ListParagraph"/>
        <w:numPr>
          <w:ilvl w:val="0"/>
          <w:numId w:val="1"/>
        </w:numPr>
        <w:rPr>
          <w:rFonts w:ascii="Arial Black" w:hAnsi="Arial Black"/>
          <w:sz w:val="56"/>
          <w:szCs w:val="56"/>
        </w:rPr>
      </w:pPr>
      <w:r w:rsidRPr="00D00A2D">
        <w:rPr>
          <w:rFonts w:ascii="Arial Black" w:hAnsi="Arial Black"/>
          <w:sz w:val="56"/>
          <w:szCs w:val="56"/>
        </w:rPr>
        <w:t>Machine Learning</w:t>
      </w:r>
    </w:p>
    <w:p w14:paraId="572D4A7F" w14:textId="2C3E1522" w:rsidR="002341F8" w:rsidRPr="00D00A2D" w:rsidRDefault="002341F8" w:rsidP="004E4A02">
      <w:pPr>
        <w:pStyle w:val="ListParagraph"/>
        <w:numPr>
          <w:ilvl w:val="0"/>
          <w:numId w:val="1"/>
        </w:numPr>
        <w:rPr>
          <w:rFonts w:ascii="Arial Black" w:hAnsi="Arial Black"/>
          <w:sz w:val="56"/>
          <w:szCs w:val="56"/>
        </w:rPr>
      </w:pPr>
      <w:r w:rsidRPr="00D00A2D">
        <w:rPr>
          <w:rFonts w:ascii="Arial Black" w:hAnsi="Arial Black"/>
          <w:sz w:val="56"/>
          <w:szCs w:val="56"/>
        </w:rPr>
        <w:t>Logistic Regression</w:t>
      </w:r>
    </w:p>
    <w:p w14:paraId="64BD833B" w14:textId="4457060A" w:rsidR="002341F8" w:rsidRPr="00D00A2D" w:rsidRDefault="007466CF" w:rsidP="004E4A02">
      <w:pPr>
        <w:pStyle w:val="ListParagraph"/>
        <w:numPr>
          <w:ilvl w:val="0"/>
          <w:numId w:val="1"/>
        </w:numPr>
        <w:rPr>
          <w:rFonts w:ascii="Arial Black" w:hAnsi="Arial Black"/>
          <w:sz w:val="56"/>
          <w:szCs w:val="56"/>
        </w:rPr>
      </w:pPr>
      <w:r w:rsidRPr="00D00A2D">
        <w:rPr>
          <w:rFonts w:ascii="Arial Black" w:hAnsi="Arial Black"/>
          <w:sz w:val="56"/>
          <w:szCs w:val="56"/>
        </w:rPr>
        <w:t>Implementation</w:t>
      </w:r>
    </w:p>
    <w:p w14:paraId="598F8DFD" w14:textId="0CB5A13D" w:rsidR="00BD5A13" w:rsidRPr="00D00A2D" w:rsidRDefault="00BD5A13" w:rsidP="00D00A2D">
      <w:pPr>
        <w:pStyle w:val="ListParagraph"/>
        <w:numPr>
          <w:ilvl w:val="0"/>
          <w:numId w:val="1"/>
        </w:numPr>
        <w:rPr>
          <w:rFonts w:ascii="Arial Black" w:hAnsi="Arial Black"/>
          <w:sz w:val="56"/>
          <w:szCs w:val="56"/>
        </w:rPr>
      </w:pPr>
      <w:r w:rsidRPr="00D00A2D">
        <w:rPr>
          <w:rFonts w:ascii="Arial Black" w:hAnsi="Arial Black"/>
          <w:sz w:val="56"/>
          <w:szCs w:val="56"/>
        </w:rPr>
        <w:t>Conclusion</w:t>
      </w:r>
    </w:p>
    <w:p w14:paraId="3B382B15" w14:textId="77777777" w:rsidR="007466CF" w:rsidRPr="00D00A2D" w:rsidRDefault="007466CF" w:rsidP="00BD5A13">
      <w:pPr>
        <w:pStyle w:val="ListParagraph"/>
        <w:rPr>
          <w:rFonts w:ascii="Arial Black" w:hAnsi="Arial Black"/>
          <w:sz w:val="56"/>
          <w:szCs w:val="56"/>
        </w:rPr>
      </w:pPr>
    </w:p>
    <w:p w14:paraId="0A3BB087" w14:textId="0B4E0333" w:rsidR="00C16F74" w:rsidRDefault="00C16F74">
      <w:pPr>
        <w:rPr>
          <w:rFonts w:ascii="Arial Black" w:hAnsi="Arial Black"/>
          <w:sz w:val="36"/>
          <w:szCs w:val="36"/>
        </w:rPr>
      </w:pPr>
      <w:r>
        <w:rPr>
          <w:rFonts w:ascii="Arial Black" w:hAnsi="Arial Black"/>
          <w:sz w:val="36"/>
          <w:szCs w:val="36"/>
        </w:rPr>
        <w:br w:type="page"/>
      </w:r>
    </w:p>
    <w:p w14:paraId="4ADD7AB1" w14:textId="486ED6FB" w:rsidR="004E51F1" w:rsidRDefault="00E42F19" w:rsidP="00C16F74">
      <w:pPr>
        <w:pStyle w:val="Heading2"/>
        <w:rPr>
          <w:rFonts w:ascii="Arial Black" w:hAnsi="Arial Black"/>
          <w:color w:val="262626" w:themeColor="text1" w:themeTint="D9"/>
          <w:sz w:val="44"/>
          <w:szCs w:val="44"/>
        </w:rPr>
      </w:pPr>
      <w:r w:rsidRPr="00E42F19">
        <w:rPr>
          <w:rFonts w:ascii="Arial Black" w:hAnsi="Arial Black"/>
          <w:color w:val="262626" w:themeColor="text1" w:themeTint="D9"/>
          <w:sz w:val="44"/>
          <w:szCs w:val="44"/>
        </w:rPr>
        <w:lastRenderedPageBreak/>
        <w:t>Abstract:</w:t>
      </w:r>
    </w:p>
    <w:p w14:paraId="559B49AA" w14:textId="0DDA3C36" w:rsidR="00E42F19" w:rsidRPr="001A7078" w:rsidRDefault="00D51A0C" w:rsidP="00D178BD">
      <w:pPr>
        <w:pStyle w:val="ListParagraph"/>
        <w:numPr>
          <w:ilvl w:val="0"/>
          <w:numId w:val="3"/>
        </w:numPr>
        <w:jc w:val="both"/>
        <w:rPr>
          <w:rFonts w:ascii="Arial" w:hAnsi="Arial" w:cs="Arial"/>
          <w:sz w:val="28"/>
          <w:szCs w:val="28"/>
          <w:shd w:val="clear" w:color="auto" w:fill="FFFFFF"/>
        </w:rPr>
      </w:pPr>
      <w:r w:rsidRPr="001A7078">
        <w:rPr>
          <w:rFonts w:ascii="Arial" w:hAnsi="Arial" w:cs="Arial"/>
          <w:sz w:val="28"/>
          <w:szCs w:val="28"/>
          <w:shd w:val="clear" w:color="auto" w:fill="FFFFFF"/>
        </w:rPr>
        <w:t>Email Spam has become a major problem nowadays, with Rapid growth of internet users, Email spams is also increasing. People are using them for illegal and unethical conducts, phishing and fraud. Sending malicious link through spam emails which can harm our system and can also seek in into your system. Creating a fake profile and email account is much easy for the spammers, they pretend like a genuine person in their spam emails, these spammers target those peoples who are not aware about these frauds. So, it is needed to Identify those spam mails which are fraud, this project will identify those spam by using techniques of machine learning, this p</w:t>
      </w:r>
      <w:r w:rsidR="0089496A" w:rsidRPr="001A7078">
        <w:rPr>
          <w:rFonts w:ascii="Arial" w:hAnsi="Arial" w:cs="Arial"/>
          <w:sz w:val="28"/>
          <w:szCs w:val="28"/>
          <w:shd w:val="clear" w:color="auto" w:fill="FFFFFF"/>
        </w:rPr>
        <w:t xml:space="preserve">roject </w:t>
      </w:r>
      <w:r w:rsidRPr="001A7078">
        <w:rPr>
          <w:rFonts w:ascii="Arial" w:hAnsi="Arial" w:cs="Arial"/>
          <w:sz w:val="28"/>
          <w:szCs w:val="28"/>
          <w:shd w:val="clear" w:color="auto" w:fill="FFFFFF"/>
        </w:rPr>
        <w:t xml:space="preserve">will discuss the machine learning algorithms and apply all these algorithm on our data sets and best algorithm is selected for the email spam detection having best precision and </w:t>
      </w:r>
      <w:proofErr w:type="gramStart"/>
      <w:r w:rsidRPr="001A7078">
        <w:rPr>
          <w:rFonts w:ascii="Arial" w:hAnsi="Arial" w:cs="Arial"/>
          <w:sz w:val="28"/>
          <w:szCs w:val="28"/>
          <w:shd w:val="clear" w:color="auto" w:fill="FFFFFF"/>
        </w:rPr>
        <w:t>accuracy.</w:t>
      </w:r>
      <w:r w:rsidR="0063710D" w:rsidRPr="001A7078">
        <w:rPr>
          <w:rFonts w:ascii="Arial" w:hAnsi="Arial" w:cs="Arial"/>
          <w:sz w:val="28"/>
          <w:szCs w:val="28"/>
          <w:shd w:val="clear" w:color="auto" w:fill="FFFFFF"/>
        </w:rPr>
        <w:t>.</w:t>
      </w:r>
      <w:proofErr w:type="gramEnd"/>
    </w:p>
    <w:p w14:paraId="66A94BFB" w14:textId="2B2F6D77" w:rsidR="0024427C" w:rsidRPr="001A7078" w:rsidRDefault="001866F6" w:rsidP="00D178BD">
      <w:pPr>
        <w:pStyle w:val="ListParagraph"/>
        <w:numPr>
          <w:ilvl w:val="0"/>
          <w:numId w:val="3"/>
        </w:numPr>
        <w:jc w:val="both"/>
        <w:rPr>
          <w:rFonts w:ascii="Arial" w:hAnsi="Arial" w:cs="Arial"/>
          <w:sz w:val="32"/>
          <w:szCs w:val="32"/>
        </w:rPr>
      </w:pPr>
      <w:r w:rsidRPr="001A7078">
        <w:rPr>
          <w:rFonts w:ascii="Arial" w:hAnsi="Arial" w:cs="Arial"/>
          <w:sz w:val="32"/>
          <w:szCs w:val="32"/>
        </w:rPr>
        <w:t xml:space="preserve">This is a project about unwanted email messages and inappropriate Usenet articles —what they are, who is sending them, how to stop them, and even how to outlaw them. </w:t>
      </w:r>
      <w:r w:rsidR="00D22082" w:rsidRPr="001A7078">
        <w:rPr>
          <w:rFonts w:ascii="Arial" w:hAnsi="Arial" w:cs="Arial"/>
          <w:sz w:val="32"/>
          <w:szCs w:val="32"/>
        </w:rPr>
        <w:t>This project</w:t>
      </w:r>
      <w:r w:rsidRPr="001A7078">
        <w:rPr>
          <w:rFonts w:ascii="Arial" w:hAnsi="Arial" w:cs="Arial"/>
          <w:sz w:val="32"/>
          <w:szCs w:val="32"/>
        </w:rPr>
        <w:t xml:space="preserve"> about what has come to be called Internet spam* This </w:t>
      </w:r>
      <w:r w:rsidR="00D22082" w:rsidRPr="001A7078">
        <w:rPr>
          <w:rFonts w:ascii="Arial" w:hAnsi="Arial" w:cs="Arial"/>
          <w:sz w:val="32"/>
          <w:szCs w:val="32"/>
        </w:rPr>
        <w:t>project</w:t>
      </w:r>
      <w:r w:rsidRPr="001A7078">
        <w:rPr>
          <w:rFonts w:ascii="Arial" w:hAnsi="Arial" w:cs="Arial"/>
          <w:sz w:val="32"/>
          <w:szCs w:val="32"/>
        </w:rPr>
        <w:t xml:space="preserve"> for people who have seen their mailboxes fill up with useless messages and unsolicited advertisements. </w:t>
      </w:r>
      <w:r w:rsidR="00E467B1" w:rsidRPr="001A7078">
        <w:rPr>
          <w:rFonts w:ascii="Arial" w:hAnsi="Arial" w:cs="Arial"/>
          <w:sz w:val="32"/>
          <w:szCs w:val="32"/>
        </w:rPr>
        <w:t>This project</w:t>
      </w:r>
      <w:r w:rsidRPr="001A7078">
        <w:rPr>
          <w:rFonts w:ascii="Arial" w:hAnsi="Arial" w:cs="Arial"/>
          <w:sz w:val="32"/>
          <w:szCs w:val="32"/>
        </w:rPr>
        <w:t xml:space="preserve"> for people who are upset that they can't find the on-topic postings in their once-helpful Usenet newsgroups and fear that the community of newsgroup readers will dissolve in disgust. And it's a </w:t>
      </w:r>
      <w:r w:rsidR="0036319A" w:rsidRPr="001A7078">
        <w:rPr>
          <w:rFonts w:ascii="Arial" w:hAnsi="Arial" w:cs="Arial"/>
          <w:sz w:val="32"/>
          <w:szCs w:val="32"/>
        </w:rPr>
        <w:t>project</w:t>
      </w:r>
      <w:r w:rsidRPr="001A7078">
        <w:rPr>
          <w:rFonts w:ascii="Arial" w:hAnsi="Arial" w:cs="Arial"/>
          <w:sz w:val="32"/>
          <w:szCs w:val="32"/>
        </w:rPr>
        <w:t xml:space="preserve"> for Internet service providers (ISPs) who are concerned about the growing toll that spam is taking on their systems—and are looking for ways to put an end to it once and for all.</w:t>
      </w:r>
    </w:p>
    <w:p w14:paraId="70A57A11" w14:textId="77777777" w:rsidR="00B54F9B" w:rsidRDefault="00B54F9B">
      <w:pPr>
        <w:rPr>
          <w:rFonts w:ascii="Arial Black" w:hAnsi="Arial Black"/>
          <w:sz w:val="56"/>
          <w:szCs w:val="56"/>
        </w:rPr>
      </w:pPr>
      <w:r>
        <w:rPr>
          <w:rFonts w:ascii="Arial Black" w:hAnsi="Arial Black"/>
          <w:sz w:val="56"/>
          <w:szCs w:val="56"/>
        </w:rPr>
        <w:br w:type="page"/>
      </w:r>
    </w:p>
    <w:p w14:paraId="200B3A8E" w14:textId="1748CD26" w:rsidR="00B54F9B" w:rsidRDefault="0089496A" w:rsidP="00B54F9B">
      <w:pPr>
        <w:rPr>
          <w:rFonts w:ascii="Arial Black" w:hAnsi="Arial Black"/>
          <w:sz w:val="56"/>
          <w:szCs w:val="56"/>
        </w:rPr>
      </w:pPr>
      <w:r w:rsidRPr="00B54F9B">
        <w:rPr>
          <w:rFonts w:ascii="Arial Black" w:hAnsi="Arial Black"/>
          <w:sz w:val="56"/>
          <w:szCs w:val="56"/>
        </w:rPr>
        <w:lastRenderedPageBreak/>
        <w:t>Introduction:</w:t>
      </w:r>
    </w:p>
    <w:p w14:paraId="44B40E01" w14:textId="615530E1" w:rsidR="00D178BD" w:rsidRPr="00D178BD" w:rsidRDefault="00D178BD" w:rsidP="00D178BD">
      <w:pPr>
        <w:jc w:val="both"/>
        <w:rPr>
          <w:sz w:val="32"/>
          <w:szCs w:val="32"/>
        </w:rPr>
      </w:pPr>
      <w:r w:rsidRPr="00D178BD">
        <w:rPr>
          <w:sz w:val="32"/>
          <w:szCs w:val="32"/>
        </w:rPr>
        <w:t xml:space="preserve">Technology has become a vital part of life in today’s time. With each passing day, the use of the internet increases exponentially, and with it, the use of email for the purpose of exchanging information and communicating has also increased, it has become second nature to most people. While e-mails are necessary for everyone, they also come with unnecessary, undesirable bulk mails, which are also called Spam Mails [29]. Anyone with access to the internet can receive spam on their devices. Most spam emails divert people’s attention away from genuine and important emails and direct them towards detrimental situations. Spam emails are capable of filling up </w:t>
      </w:r>
      <w:proofErr w:type="spellStart"/>
      <w:r w:rsidRPr="00D178BD">
        <w:rPr>
          <w:sz w:val="32"/>
          <w:szCs w:val="32"/>
        </w:rPr>
        <w:t>inboxes</w:t>
      </w:r>
      <w:proofErr w:type="spellEnd"/>
      <w:r w:rsidRPr="00D178BD">
        <w:rPr>
          <w:sz w:val="32"/>
          <w:szCs w:val="32"/>
        </w:rPr>
        <w:t xml:space="preserve"> or storage capacities, deteriorating the speed of the internet to a great extent. These emails have the capability of corrupting one’s system by smuggling viruses into it, or steal useful information and scam gullible people. The identification of spam emails is a very tedious task and can get frustrating sometimes.</w:t>
      </w:r>
    </w:p>
    <w:p w14:paraId="1C4113A3" w14:textId="6286A4E2" w:rsidR="00D178BD" w:rsidRPr="00D178BD" w:rsidRDefault="00D178BD" w:rsidP="00D178BD">
      <w:pPr>
        <w:jc w:val="both"/>
        <w:rPr>
          <w:sz w:val="32"/>
          <w:szCs w:val="32"/>
        </w:rPr>
      </w:pPr>
      <w:r w:rsidRPr="00D178BD">
        <w:rPr>
          <w:sz w:val="32"/>
          <w:szCs w:val="32"/>
        </w:rPr>
        <w:t xml:space="preserve">While spam detection can be done manually, filtering out a large number of spam emails can take very long and waste a lot of time. Hence, the need for spam detection </w:t>
      </w:r>
      <w:proofErr w:type="spellStart"/>
      <w:r w:rsidRPr="00D178BD">
        <w:rPr>
          <w:sz w:val="32"/>
          <w:szCs w:val="32"/>
        </w:rPr>
        <w:t>softwares</w:t>
      </w:r>
      <w:proofErr w:type="spellEnd"/>
      <w:r w:rsidRPr="00D178BD">
        <w:rPr>
          <w:sz w:val="32"/>
          <w:szCs w:val="32"/>
        </w:rPr>
        <w:t xml:space="preserve"> has become the need of the hour. To solve this problem, various spam detection techniques are used now. The most common technique for spam detection is the utilization of Naive Bayesian [5] method and feature sets that assess the presence of spam keywords. The main purpose is to demonstrate an alternative scheme, with the use of Neural Network (NN) [4] classification system that utilises a collection of emails sent by several users, is one of the objectives of this research. One other purpose is the development of spam detection with the help of Artificial Neural Networks, resulting in almost 98.8% accuracy.</w:t>
      </w:r>
    </w:p>
    <w:p w14:paraId="59DDE140" w14:textId="77777777" w:rsidR="00D178BD" w:rsidRDefault="00D178BD"/>
    <w:p w14:paraId="5B24B52F" w14:textId="77777777" w:rsidR="00D178BD" w:rsidRDefault="00D178BD"/>
    <w:p w14:paraId="1A40B570" w14:textId="77777777" w:rsidR="00D178BD" w:rsidRDefault="00D178BD"/>
    <w:p w14:paraId="74868AA1" w14:textId="763739A0" w:rsidR="005E313B" w:rsidRDefault="005E313B">
      <w:pPr>
        <w:rPr>
          <w:rFonts w:ascii="Arial Black" w:hAnsi="Arial Black"/>
          <w:sz w:val="56"/>
          <w:szCs w:val="56"/>
        </w:rPr>
      </w:pPr>
      <w:r>
        <w:rPr>
          <w:rFonts w:ascii="Arial Black" w:hAnsi="Arial Black"/>
          <w:sz w:val="56"/>
          <w:szCs w:val="56"/>
        </w:rPr>
        <w:lastRenderedPageBreak/>
        <w:t>Spam:</w:t>
      </w:r>
    </w:p>
    <w:p w14:paraId="109A2CEE" w14:textId="4C4B6DBB" w:rsidR="005E313B" w:rsidRPr="001570BC" w:rsidRDefault="005E313B" w:rsidP="007B7C86">
      <w:pPr>
        <w:jc w:val="both"/>
        <w:rPr>
          <w:sz w:val="28"/>
          <w:szCs w:val="28"/>
        </w:rPr>
      </w:pPr>
      <w:r w:rsidRPr="001570BC">
        <w:rPr>
          <w:rFonts w:ascii="Arial" w:hAnsi="Arial" w:cs="Arial"/>
          <w:sz w:val="28"/>
          <w:szCs w:val="28"/>
        </w:rPr>
        <w:t>If you use email, it's likely that you've recently received a piece of spam—an unsolicited, unwanted message sent to you without your permission. Spam is the Internet's version of junk mail, telemarketing calls during dinner, crank phone calls, and leaflets pasted around town, all rolled up into a single annoying electronic bundle</w:t>
      </w:r>
      <w:r w:rsidRPr="001570BC">
        <w:rPr>
          <w:sz w:val="28"/>
          <w:szCs w:val="28"/>
        </w:rPr>
        <w:t>.</w:t>
      </w:r>
    </w:p>
    <w:p w14:paraId="04BD7F5F" w14:textId="2A85E9C3" w:rsidR="007B7C86" w:rsidRDefault="007B7C86" w:rsidP="007B7C86">
      <w:pPr>
        <w:jc w:val="both"/>
        <w:rPr>
          <w:rFonts w:ascii="Arial" w:hAnsi="Arial" w:cs="Arial"/>
          <w:sz w:val="28"/>
          <w:szCs w:val="28"/>
        </w:rPr>
      </w:pPr>
      <w:r w:rsidRPr="001570BC">
        <w:rPr>
          <w:rFonts w:ascii="Arial" w:hAnsi="Arial" w:cs="Arial"/>
          <w:sz w:val="28"/>
          <w:szCs w:val="28"/>
        </w:rPr>
        <w:t>Spam is not democratic. If you are new to the Internet, you've probably seen only a few of these annoying messages. If you've been using the Internet for more than a few years, or if you participate in online discussion groups, you might receive a dozen or more of these messages each day. And if you administer a network for a business or university, you might be bombarded with hundreds.</w:t>
      </w:r>
    </w:p>
    <w:p w14:paraId="6E65BA60" w14:textId="1F5E5DEE" w:rsidR="00CA3EC7" w:rsidRPr="00CA3EC7" w:rsidRDefault="00CA3EC7" w:rsidP="007B7C86">
      <w:pPr>
        <w:jc w:val="both"/>
        <w:rPr>
          <w:rFonts w:ascii="Arial Black" w:hAnsi="Arial Black" w:cs="Arial"/>
          <w:sz w:val="36"/>
          <w:szCs w:val="36"/>
        </w:rPr>
      </w:pPr>
      <w:r w:rsidRPr="00CA3EC7">
        <w:rPr>
          <w:rFonts w:ascii="Arial Black" w:hAnsi="Arial Black" w:cs="Arial"/>
          <w:sz w:val="36"/>
          <w:szCs w:val="36"/>
        </w:rPr>
        <w:t>Example:</w:t>
      </w:r>
    </w:p>
    <w:p w14:paraId="41AEC4D0" w14:textId="77777777" w:rsidR="001570BC" w:rsidRPr="004B7DB9" w:rsidRDefault="001570BC" w:rsidP="007B7C86">
      <w:pPr>
        <w:jc w:val="both"/>
        <w:rPr>
          <w:rFonts w:ascii="Arial" w:hAnsi="Arial" w:cs="Arial"/>
          <w:sz w:val="32"/>
          <w:szCs w:val="32"/>
        </w:rPr>
      </w:pPr>
      <w:r w:rsidRPr="004B7DB9">
        <w:rPr>
          <w:rFonts w:ascii="Arial" w:hAnsi="Arial" w:cs="Arial"/>
          <w:sz w:val="32"/>
          <w:szCs w:val="32"/>
        </w:rPr>
        <w:t xml:space="preserve">Received: (from </w:t>
      </w:r>
      <w:proofErr w:type="spellStart"/>
      <w:r w:rsidRPr="004B7DB9">
        <w:rPr>
          <w:rFonts w:ascii="Arial" w:hAnsi="Arial" w:cs="Arial"/>
          <w:sz w:val="32"/>
          <w:szCs w:val="32"/>
        </w:rPr>
        <w:t>mail@localhost</w:t>
      </w:r>
      <w:proofErr w:type="spellEnd"/>
      <w:r w:rsidRPr="004B7DB9">
        <w:rPr>
          <w:rFonts w:ascii="Arial" w:hAnsi="Arial" w:cs="Arial"/>
          <w:sz w:val="32"/>
          <w:szCs w:val="32"/>
        </w:rPr>
        <w:t>)</w:t>
      </w:r>
    </w:p>
    <w:p w14:paraId="54EF96AE" w14:textId="77777777" w:rsidR="001570BC" w:rsidRPr="004B7DB9" w:rsidRDefault="001570BC" w:rsidP="007B7C86">
      <w:pPr>
        <w:jc w:val="both"/>
        <w:rPr>
          <w:rFonts w:ascii="Arial" w:hAnsi="Arial" w:cs="Arial"/>
          <w:sz w:val="32"/>
          <w:szCs w:val="32"/>
        </w:rPr>
      </w:pPr>
      <w:r w:rsidRPr="004B7DB9">
        <w:rPr>
          <w:rFonts w:ascii="Arial" w:hAnsi="Arial" w:cs="Arial"/>
          <w:sz w:val="32"/>
          <w:szCs w:val="32"/>
        </w:rPr>
        <w:t xml:space="preserve"> by apache.vineyard.net (8.8.5/8.8.5) id LAA01663 </w:t>
      </w:r>
    </w:p>
    <w:p w14:paraId="3B91DF84" w14:textId="77777777" w:rsidR="001570BC" w:rsidRPr="004B7DB9" w:rsidRDefault="001570BC" w:rsidP="007B7C86">
      <w:pPr>
        <w:jc w:val="both"/>
        <w:rPr>
          <w:rFonts w:ascii="Arial" w:hAnsi="Arial" w:cs="Arial"/>
          <w:sz w:val="32"/>
          <w:szCs w:val="32"/>
        </w:rPr>
      </w:pPr>
      <w:proofErr w:type="gramStart"/>
      <w:r w:rsidRPr="004B7DB9">
        <w:rPr>
          <w:rFonts w:ascii="Arial" w:hAnsi="Arial" w:cs="Arial"/>
          <w:sz w:val="32"/>
          <w:szCs w:val="32"/>
        </w:rPr>
        <w:t>for ;</w:t>
      </w:r>
      <w:proofErr w:type="gramEnd"/>
      <w:r w:rsidRPr="004B7DB9">
        <w:rPr>
          <w:rFonts w:ascii="Arial" w:hAnsi="Arial" w:cs="Arial"/>
          <w:sz w:val="32"/>
          <w:szCs w:val="32"/>
        </w:rPr>
        <w:t xml:space="preserve"> Sat, 16 May 1998 11:57:57 -0400 (EDT) </w:t>
      </w:r>
    </w:p>
    <w:p w14:paraId="24BDE0F0" w14:textId="50850D30" w:rsidR="001570BC" w:rsidRPr="004B7DB9" w:rsidRDefault="001570BC" w:rsidP="007B7C86">
      <w:pPr>
        <w:jc w:val="both"/>
        <w:rPr>
          <w:rFonts w:ascii="Arial" w:hAnsi="Arial" w:cs="Arial"/>
          <w:sz w:val="32"/>
          <w:szCs w:val="32"/>
        </w:rPr>
      </w:pPr>
      <w:r w:rsidRPr="004B7DB9">
        <w:rPr>
          <w:rFonts w:ascii="Arial" w:hAnsi="Arial" w:cs="Arial"/>
          <w:sz w:val="32"/>
          <w:szCs w:val="32"/>
        </w:rPr>
        <w:t xml:space="preserve">From: </w:t>
      </w:r>
      <w:hyperlink r:id="rId9" w:history="1">
        <w:r w:rsidRPr="004B7DB9">
          <w:rPr>
            <w:rStyle w:val="Hyperlink"/>
            <w:rFonts w:ascii="Arial" w:hAnsi="Arial" w:cs="Arial"/>
            <w:sz w:val="32"/>
            <w:szCs w:val="32"/>
          </w:rPr>
          <w:t>charles7713@yahoo.com</w:t>
        </w:r>
      </w:hyperlink>
      <w:r w:rsidRPr="004B7DB9">
        <w:rPr>
          <w:rFonts w:ascii="Arial" w:hAnsi="Arial" w:cs="Arial"/>
          <w:sz w:val="32"/>
          <w:szCs w:val="32"/>
        </w:rPr>
        <w:t xml:space="preserve"> </w:t>
      </w:r>
    </w:p>
    <w:p w14:paraId="507B5F13" w14:textId="77777777" w:rsidR="001570BC" w:rsidRPr="004B7DB9" w:rsidRDefault="001570BC" w:rsidP="007B7C86">
      <w:pPr>
        <w:jc w:val="both"/>
        <w:rPr>
          <w:rFonts w:ascii="Arial" w:hAnsi="Arial" w:cs="Arial"/>
          <w:sz w:val="32"/>
          <w:szCs w:val="32"/>
        </w:rPr>
      </w:pPr>
      <w:r w:rsidRPr="004B7DB9">
        <w:rPr>
          <w:rFonts w:ascii="Arial" w:hAnsi="Arial" w:cs="Arial"/>
          <w:sz w:val="32"/>
          <w:szCs w:val="32"/>
        </w:rPr>
        <w:t xml:space="preserve">Message-Id: </w:t>
      </w:r>
    </w:p>
    <w:p w14:paraId="6CADFBA8" w14:textId="77777777" w:rsidR="001570BC" w:rsidRPr="004B7DB9" w:rsidRDefault="001570BC" w:rsidP="007B7C86">
      <w:pPr>
        <w:jc w:val="both"/>
        <w:rPr>
          <w:rFonts w:ascii="Arial" w:hAnsi="Arial" w:cs="Arial"/>
          <w:sz w:val="32"/>
          <w:szCs w:val="32"/>
        </w:rPr>
      </w:pPr>
      <w:r w:rsidRPr="004B7DB9">
        <w:rPr>
          <w:rFonts w:ascii="Arial" w:hAnsi="Arial" w:cs="Arial"/>
          <w:sz w:val="32"/>
          <w:szCs w:val="32"/>
        </w:rPr>
        <w:t>Received: from 209-142-2-</w:t>
      </w:r>
      <w:proofErr w:type="gramStart"/>
      <w:r w:rsidRPr="004B7DB9">
        <w:rPr>
          <w:rFonts w:ascii="Arial" w:hAnsi="Arial" w:cs="Arial"/>
          <w:sz w:val="32"/>
          <w:szCs w:val="32"/>
        </w:rPr>
        <w:t>72 .</w:t>
      </w:r>
      <w:proofErr w:type="gramEnd"/>
      <w:r w:rsidRPr="004B7DB9">
        <w:rPr>
          <w:rFonts w:ascii="Arial" w:hAnsi="Arial" w:cs="Arial"/>
          <w:sz w:val="32"/>
          <w:szCs w:val="32"/>
        </w:rPr>
        <w:t xml:space="preserve"> stk. inreach.net (</w:t>
      </w:r>
      <w:proofErr w:type="gramStart"/>
      <w:r w:rsidRPr="004B7DB9">
        <w:rPr>
          <w:rFonts w:ascii="Arial" w:hAnsi="Arial" w:cs="Arial"/>
          <w:sz w:val="32"/>
          <w:szCs w:val="32"/>
        </w:rPr>
        <w:t>209 .</w:t>
      </w:r>
      <w:proofErr w:type="gramEnd"/>
      <w:r w:rsidRPr="004B7DB9">
        <w:rPr>
          <w:rFonts w:ascii="Arial" w:hAnsi="Arial" w:cs="Arial"/>
          <w:sz w:val="32"/>
          <w:szCs w:val="32"/>
        </w:rPr>
        <w:t xml:space="preserve"> 142 .</w:t>
      </w:r>
      <w:proofErr w:type="gramStart"/>
      <w:r w:rsidRPr="004B7DB9">
        <w:rPr>
          <w:rFonts w:ascii="Arial" w:hAnsi="Arial" w:cs="Arial"/>
          <w:sz w:val="32"/>
          <w:szCs w:val="32"/>
        </w:rPr>
        <w:t>2 .</w:t>
      </w:r>
      <w:proofErr w:type="gramEnd"/>
      <w:r w:rsidRPr="004B7DB9">
        <w:rPr>
          <w:rFonts w:ascii="Arial" w:hAnsi="Arial" w:cs="Arial"/>
          <w:sz w:val="32"/>
          <w:szCs w:val="32"/>
        </w:rPr>
        <w:t xml:space="preserve"> </w:t>
      </w:r>
      <w:proofErr w:type="gramStart"/>
      <w:r w:rsidRPr="004B7DB9">
        <w:rPr>
          <w:rFonts w:ascii="Arial" w:hAnsi="Arial" w:cs="Arial"/>
          <w:sz w:val="32"/>
          <w:szCs w:val="32"/>
        </w:rPr>
        <w:t>72 )</w:t>
      </w:r>
      <w:proofErr w:type="gramEnd"/>
      <w:r w:rsidRPr="004B7DB9">
        <w:rPr>
          <w:rFonts w:ascii="Arial" w:hAnsi="Arial" w:cs="Arial"/>
          <w:sz w:val="32"/>
          <w:szCs w:val="32"/>
        </w:rPr>
        <w:t xml:space="preserve"> </w:t>
      </w:r>
    </w:p>
    <w:p w14:paraId="2CA29188" w14:textId="77777777" w:rsidR="001570BC" w:rsidRPr="004B7DB9" w:rsidRDefault="001570BC" w:rsidP="007B7C86">
      <w:pPr>
        <w:jc w:val="both"/>
        <w:rPr>
          <w:rFonts w:ascii="Arial" w:hAnsi="Arial" w:cs="Arial"/>
          <w:sz w:val="32"/>
          <w:szCs w:val="32"/>
        </w:rPr>
      </w:pPr>
      <w:r w:rsidRPr="004B7DB9">
        <w:rPr>
          <w:rFonts w:ascii="Arial" w:hAnsi="Arial" w:cs="Arial"/>
          <w:sz w:val="32"/>
          <w:szCs w:val="32"/>
        </w:rPr>
        <w:t xml:space="preserve">by apache.vineyard.net via </w:t>
      </w:r>
      <w:proofErr w:type="spellStart"/>
      <w:r w:rsidRPr="004B7DB9">
        <w:rPr>
          <w:rFonts w:ascii="Arial" w:hAnsi="Arial" w:cs="Arial"/>
          <w:sz w:val="32"/>
          <w:szCs w:val="32"/>
        </w:rPr>
        <w:t>smap</w:t>
      </w:r>
      <w:proofErr w:type="spellEnd"/>
      <w:r w:rsidRPr="004B7DB9">
        <w:rPr>
          <w:rFonts w:ascii="Arial" w:hAnsi="Arial" w:cs="Arial"/>
          <w:sz w:val="32"/>
          <w:szCs w:val="32"/>
        </w:rPr>
        <w:t>/</w:t>
      </w:r>
      <w:proofErr w:type="spellStart"/>
      <w:r w:rsidRPr="004B7DB9">
        <w:rPr>
          <w:rFonts w:ascii="Arial" w:hAnsi="Arial" w:cs="Arial"/>
          <w:sz w:val="32"/>
          <w:szCs w:val="32"/>
        </w:rPr>
        <w:t>slg</w:t>
      </w:r>
      <w:proofErr w:type="spellEnd"/>
      <w:r w:rsidRPr="004B7DB9">
        <w:rPr>
          <w:rFonts w:ascii="Arial" w:hAnsi="Arial" w:cs="Arial"/>
          <w:sz w:val="32"/>
          <w:szCs w:val="32"/>
        </w:rPr>
        <w:t xml:space="preserve"> (VI. 3) </w:t>
      </w:r>
    </w:p>
    <w:p w14:paraId="21571032" w14:textId="77777777" w:rsidR="001570BC" w:rsidRPr="004B7DB9" w:rsidRDefault="001570BC" w:rsidP="007B7C86">
      <w:pPr>
        <w:jc w:val="both"/>
        <w:rPr>
          <w:rFonts w:ascii="Arial" w:hAnsi="Arial" w:cs="Arial"/>
          <w:sz w:val="32"/>
          <w:szCs w:val="32"/>
        </w:rPr>
      </w:pPr>
      <w:r w:rsidRPr="004B7DB9">
        <w:rPr>
          <w:rFonts w:ascii="Arial" w:hAnsi="Arial" w:cs="Arial"/>
          <w:sz w:val="32"/>
          <w:szCs w:val="32"/>
        </w:rPr>
        <w:t xml:space="preserve">id sma001626; Sat May 16 11:57:27 1998 </w:t>
      </w:r>
    </w:p>
    <w:p w14:paraId="565CB1B2" w14:textId="77777777" w:rsidR="001570BC" w:rsidRPr="004B7DB9" w:rsidRDefault="001570BC" w:rsidP="007B7C86">
      <w:pPr>
        <w:jc w:val="both"/>
        <w:rPr>
          <w:rFonts w:ascii="Arial" w:hAnsi="Arial" w:cs="Arial"/>
          <w:sz w:val="32"/>
          <w:szCs w:val="32"/>
        </w:rPr>
      </w:pPr>
      <w:r w:rsidRPr="004B7DB9">
        <w:rPr>
          <w:rFonts w:ascii="Arial" w:hAnsi="Arial" w:cs="Arial"/>
          <w:sz w:val="32"/>
          <w:szCs w:val="32"/>
        </w:rPr>
        <w:t xml:space="preserve">Date: Sat, 16 May 1998 05:18:34 </w:t>
      </w:r>
    </w:p>
    <w:p w14:paraId="24327DC2" w14:textId="77777777" w:rsidR="001570BC" w:rsidRPr="004B7DB9" w:rsidRDefault="001570BC" w:rsidP="007B7C86">
      <w:pPr>
        <w:jc w:val="both"/>
        <w:rPr>
          <w:rFonts w:ascii="Arial" w:hAnsi="Arial" w:cs="Arial"/>
          <w:sz w:val="32"/>
          <w:szCs w:val="32"/>
        </w:rPr>
      </w:pPr>
      <w:r w:rsidRPr="004B7DB9">
        <w:rPr>
          <w:rFonts w:ascii="Arial" w:hAnsi="Arial" w:cs="Arial"/>
          <w:sz w:val="32"/>
          <w:szCs w:val="32"/>
        </w:rPr>
        <w:t xml:space="preserve">To: Subject: Search Engines, 400 for 5.75 (1) </w:t>
      </w:r>
    </w:p>
    <w:p w14:paraId="5F6048D7" w14:textId="400F50D2" w:rsidR="001570BC" w:rsidRPr="004B7DB9" w:rsidRDefault="001570BC" w:rsidP="007B7C86">
      <w:pPr>
        <w:jc w:val="both"/>
        <w:rPr>
          <w:rFonts w:ascii="Arial" w:hAnsi="Arial" w:cs="Arial"/>
          <w:sz w:val="32"/>
          <w:szCs w:val="32"/>
        </w:rPr>
      </w:pPr>
      <w:r w:rsidRPr="004B7DB9">
        <w:rPr>
          <w:rFonts w:ascii="Arial" w:hAnsi="Arial" w:cs="Arial"/>
          <w:sz w:val="32"/>
          <w:szCs w:val="32"/>
        </w:rPr>
        <w:t>*** LIMITED TIME SPECIAL OFFER ***</w:t>
      </w:r>
    </w:p>
    <w:p w14:paraId="5F32C651" w14:textId="77777777" w:rsidR="004B7DB9" w:rsidRDefault="001570BC" w:rsidP="007B7C86">
      <w:pPr>
        <w:jc w:val="both"/>
        <w:rPr>
          <w:rFonts w:ascii="Arial" w:hAnsi="Arial" w:cs="Arial"/>
          <w:sz w:val="32"/>
          <w:szCs w:val="32"/>
        </w:rPr>
      </w:pPr>
      <w:r w:rsidRPr="004B7DB9">
        <w:rPr>
          <w:rFonts w:ascii="Arial" w:hAnsi="Arial" w:cs="Arial"/>
          <w:sz w:val="32"/>
          <w:szCs w:val="32"/>
        </w:rPr>
        <w:t xml:space="preserve">For Only $5.75 (1) We Will Submit Your Web Site </w:t>
      </w:r>
      <w:proofErr w:type="gramStart"/>
      <w:r w:rsidRPr="004B7DB9">
        <w:rPr>
          <w:rFonts w:ascii="Arial" w:hAnsi="Arial" w:cs="Arial"/>
          <w:sz w:val="32"/>
          <w:szCs w:val="32"/>
        </w:rPr>
        <w:t>To</w:t>
      </w:r>
      <w:proofErr w:type="gramEnd"/>
      <w:r w:rsidRPr="004B7DB9">
        <w:rPr>
          <w:rFonts w:ascii="Arial" w:hAnsi="Arial" w:cs="Arial"/>
          <w:sz w:val="32"/>
          <w:szCs w:val="32"/>
        </w:rPr>
        <w:t xml:space="preserve"> Over 400 Of The Net's Hottest Search Engines, Directories &amp; Indexes. If you're site isn't listed in the Search Engines, how can people find you to buy your products or services? • Your Competition Is </w:t>
      </w:r>
      <w:r w:rsidRPr="004B7DB9">
        <w:rPr>
          <w:rFonts w:ascii="Arial" w:hAnsi="Arial" w:cs="Arial"/>
          <w:sz w:val="32"/>
          <w:szCs w:val="32"/>
        </w:rPr>
        <w:lastRenderedPageBreak/>
        <w:t xml:space="preserve">Getting Noticed - Are You? Get Noticed </w:t>
      </w:r>
      <w:proofErr w:type="gramStart"/>
      <w:r w:rsidRPr="004B7DB9">
        <w:rPr>
          <w:rFonts w:ascii="Arial" w:hAnsi="Arial" w:cs="Arial"/>
          <w:sz w:val="32"/>
          <w:szCs w:val="32"/>
        </w:rPr>
        <w:t>By</w:t>
      </w:r>
      <w:proofErr w:type="gramEnd"/>
      <w:r w:rsidRPr="004B7DB9">
        <w:rPr>
          <w:rFonts w:ascii="Arial" w:hAnsi="Arial" w:cs="Arial"/>
          <w:sz w:val="32"/>
          <w:szCs w:val="32"/>
        </w:rPr>
        <w:t xml:space="preserve"> Your Prospects. Visit Our Web Site </w:t>
      </w:r>
      <w:proofErr w:type="gramStart"/>
      <w:r w:rsidRPr="004B7DB9">
        <w:rPr>
          <w:rFonts w:ascii="Arial" w:hAnsi="Arial" w:cs="Arial"/>
          <w:sz w:val="32"/>
          <w:szCs w:val="32"/>
        </w:rPr>
        <w:t>To</w:t>
      </w:r>
      <w:proofErr w:type="gramEnd"/>
      <w:r w:rsidRPr="004B7DB9">
        <w:rPr>
          <w:rFonts w:ascii="Arial" w:hAnsi="Arial" w:cs="Arial"/>
          <w:sz w:val="32"/>
          <w:szCs w:val="32"/>
        </w:rPr>
        <w:t xml:space="preserve"> Learn More: http: //www.tiffiny. com/</w:t>
      </w:r>
      <w:proofErr w:type="spellStart"/>
      <w:r w:rsidRPr="004B7DB9">
        <w:rPr>
          <w:rFonts w:ascii="Arial" w:hAnsi="Arial" w:cs="Arial"/>
          <w:sz w:val="32"/>
          <w:szCs w:val="32"/>
        </w:rPr>
        <w:t>sitesubmissions</w:t>
      </w:r>
      <w:proofErr w:type="spellEnd"/>
      <w:r w:rsidRPr="004B7DB9">
        <w:rPr>
          <w:rFonts w:ascii="Arial" w:hAnsi="Arial" w:cs="Arial"/>
          <w:sz w:val="32"/>
          <w:szCs w:val="32"/>
        </w:rPr>
        <w:t xml:space="preserve"> </w:t>
      </w:r>
    </w:p>
    <w:p w14:paraId="22E04689" w14:textId="77777777" w:rsidR="004B7DB9" w:rsidRDefault="001570BC" w:rsidP="007B7C86">
      <w:pPr>
        <w:jc w:val="both"/>
        <w:rPr>
          <w:rFonts w:ascii="Arial" w:hAnsi="Arial" w:cs="Arial"/>
          <w:sz w:val="32"/>
          <w:szCs w:val="32"/>
        </w:rPr>
      </w:pPr>
      <w:r w:rsidRPr="004B7DB9">
        <w:rPr>
          <w:rFonts w:ascii="Arial" w:hAnsi="Arial" w:cs="Arial"/>
          <w:sz w:val="32"/>
          <w:szCs w:val="32"/>
        </w:rPr>
        <w:t xml:space="preserve">Thank You (1) </w:t>
      </w:r>
    </w:p>
    <w:p w14:paraId="2ED30077" w14:textId="39EF0D5C" w:rsidR="001570BC" w:rsidRPr="004B7DB9" w:rsidRDefault="001570BC" w:rsidP="007B7C86">
      <w:pPr>
        <w:jc w:val="both"/>
        <w:rPr>
          <w:rFonts w:ascii="Arial" w:hAnsi="Arial" w:cs="Arial"/>
          <w:sz w:val="32"/>
          <w:szCs w:val="32"/>
        </w:rPr>
      </w:pPr>
      <w:r w:rsidRPr="004B7DB9">
        <w:rPr>
          <w:rFonts w:ascii="Arial" w:hAnsi="Arial" w:cs="Arial"/>
          <w:sz w:val="32"/>
          <w:szCs w:val="32"/>
        </w:rPr>
        <w:t xml:space="preserve">The price for this service is $69 prepaid which covers the cost of submitting your site every three months for an entire year. We have shown the price of $5.75 to show you how inexpensive this program really is when the overall cost is annualized. Minimum </w:t>
      </w:r>
      <w:proofErr w:type="gramStart"/>
      <w:r w:rsidRPr="004B7DB9">
        <w:rPr>
          <w:rFonts w:ascii="Arial" w:hAnsi="Arial" w:cs="Arial"/>
          <w:sz w:val="32"/>
          <w:szCs w:val="32"/>
        </w:rPr>
        <w:t>12 month</w:t>
      </w:r>
      <w:proofErr w:type="gramEnd"/>
      <w:r w:rsidRPr="004B7DB9">
        <w:rPr>
          <w:rFonts w:ascii="Arial" w:hAnsi="Arial" w:cs="Arial"/>
          <w:sz w:val="32"/>
          <w:szCs w:val="32"/>
        </w:rPr>
        <w:t xml:space="preserve"> term and full prepayment required. </w:t>
      </w:r>
    </w:p>
    <w:p w14:paraId="0B44F4F6" w14:textId="77777777" w:rsidR="001570BC" w:rsidRPr="004B7DB9" w:rsidRDefault="001570BC" w:rsidP="007B7C86">
      <w:pPr>
        <w:jc w:val="both"/>
        <w:rPr>
          <w:rFonts w:ascii="Arial" w:hAnsi="Arial" w:cs="Arial"/>
          <w:sz w:val="32"/>
          <w:szCs w:val="32"/>
        </w:rPr>
      </w:pPr>
      <w:r w:rsidRPr="004B7DB9">
        <w:rPr>
          <w:rFonts w:ascii="Arial" w:hAnsi="Arial" w:cs="Arial"/>
          <w:sz w:val="32"/>
          <w:szCs w:val="32"/>
        </w:rPr>
        <w:t>Name removal requests.</w:t>
      </w:r>
    </w:p>
    <w:p w14:paraId="2315A851" w14:textId="2477BD78" w:rsidR="001570BC" w:rsidRPr="004B7DB9" w:rsidRDefault="001570BC" w:rsidP="007B7C86">
      <w:pPr>
        <w:jc w:val="both"/>
        <w:rPr>
          <w:rFonts w:ascii="Arial" w:hAnsi="Arial" w:cs="Arial"/>
          <w:sz w:val="32"/>
          <w:szCs w:val="32"/>
        </w:rPr>
      </w:pPr>
      <w:r w:rsidRPr="004B7DB9">
        <w:rPr>
          <w:rFonts w:ascii="Arial" w:hAnsi="Arial" w:cs="Arial"/>
          <w:sz w:val="32"/>
          <w:szCs w:val="32"/>
        </w:rPr>
        <w:t xml:space="preserve"> Send to: TO: </w:t>
      </w:r>
      <w:hyperlink r:id="rId10" w:history="1">
        <w:r w:rsidRPr="004B7DB9">
          <w:rPr>
            <w:rStyle w:val="Hyperlink"/>
            <w:rFonts w:ascii="Arial" w:hAnsi="Arial" w:cs="Arial"/>
            <w:sz w:val="32"/>
            <w:szCs w:val="32"/>
          </w:rPr>
          <w:t>webmaster@tiffiny.com</w:t>
        </w:r>
      </w:hyperlink>
      <w:r w:rsidRPr="004B7DB9">
        <w:rPr>
          <w:rFonts w:ascii="Arial" w:hAnsi="Arial" w:cs="Arial"/>
          <w:sz w:val="32"/>
          <w:szCs w:val="32"/>
        </w:rPr>
        <w:t xml:space="preserve"> </w:t>
      </w:r>
    </w:p>
    <w:p w14:paraId="269C5DDC" w14:textId="6F762927" w:rsidR="001570BC" w:rsidRPr="004B7DB9" w:rsidRDefault="001570BC" w:rsidP="007B7C86">
      <w:pPr>
        <w:jc w:val="both"/>
        <w:rPr>
          <w:rFonts w:ascii="Arial" w:hAnsi="Arial" w:cs="Arial"/>
          <w:sz w:val="32"/>
          <w:szCs w:val="32"/>
        </w:rPr>
      </w:pPr>
      <w:proofErr w:type="gramStart"/>
      <w:r w:rsidRPr="004B7DB9">
        <w:rPr>
          <w:rFonts w:ascii="Arial" w:hAnsi="Arial" w:cs="Arial"/>
          <w:sz w:val="32"/>
          <w:szCs w:val="32"/>
        </w:rPr>
        <w:t>SUB :</w:t>
      </w:r>
      <w:proofErr w:type="gramEnd"/>
      <w:r w:rsidRPr="004B7DB9">
        <w:rPr>
          <w:rFonts w:ascii="Arial" w:hAnsi="Arial" w:cs="Arial"/>
          <w:sz w:val="32"/>
          <w:szCs w:val="32"/>
        </w:rPr>
        <w:t xml:space="preserve"> remove</w:t>
      </w:r>
    </w:p>
    <w:p w14:paraId="000DF60A" w14:textId="77777777" w:rsidR="00DB02F1" w:rsidRDefault="003415A1">
      <w:r w:rsidRPr="00756960">
        <w:rPr>
          <w:rFonts w:ascii="Arial Black" w:hAnsi="Arial Black"/>
          <w:sz w:val="32"/>
          <w:szCs w:val="32"/>
        </w:rPr>
        <w:t xml:space="preserve"> </w:t>
      </w:r>
      <w:r w:rsidR="00DB02F1" w:rsidRPr="00756960">
        <w:rPr>
          <w:sz w:val="32"/>
          <w:szCs w:val="32"/>
        </w:rPr>
        <w:t xml:space="preserve">This email from tiffiny.com has all the elements of a typical spam message: </w:t>
      </w:r>
    </w:p>
    <w:p w14:paraId="70620034" w14:textId="77777777" w:rsidR="00DB02F1" w:rsidRPr="00DB02F1" w:rsidRDefault="00DB02F1" w:rsidP="00DB02F1">
      <w:pPr>
        <w:jc w:val="both"/>
        <w:rPr>
          <w:rFonts w:ascii="Arial" w:hAnsi="Arial" w:cs="Arial"/>
          <w:sz w:val="32"/>
          <w:szCs w:val="32"/>
        </w:rPr>
      </w:pPr>
      <w:r w:rsidRPr="00DB02F1">
        <w:rPr>
          <w:rFonts w:ascii="Arial" w:hAnsi="Arial" w:cs="Arial"/>
          <w:sz w:val="32"/>
          <w:szCs w:val="32"/>
        </w:rPr>
        <w:t xml:space="preserve">• The message came from a business with which we had no prior relationship. </w:t>
      </w:r>
    </w:p>
    <w:p w14:paraId="1CFBCD3A" w14:textId="77777777" w:rsidR="00DB02F1" w:rsidRPr="000E3EF9" w:rsidRDefault="00DB02F1" w:rsidP="00DB02F1">
      <w:pPr>
        <w:jc w:val="both"/>
        <w:rPr>
          <w:rFonts w:ascii="Arial" w:hAnsi="Arial" w:cs="Arial"/>
          <w:sz w:val="28"/>
          <w:szCs w:val="28"/>
        </w:rPr>
      </w:pPr>
      <w:r w:rsidRPr="000E3EF9">
        <w:rPr>
          <w:rFonts w:ascii="Arial" w:hAnsi="Arial" w:cs="Arial"/>
          <w:sz w:val="28"/>
          <w:szCs w:val="28"/>
        </w:rPr>
        <w:t xml:space="preserve">• It was sent from an email address (charles7713@yahoo.com) that either is </w:t>
      </w:r>
      <w:proofErr w:type="spellStart"/>
      <w:r w:rsidRPr="000E3EF9">
        <w:rPr>
          <w:rFonts w:ascii="Arial" w:hAnsi="Arial" w:cs="Arial"/>
          <w:sz w:val="28"/>
          <w:szCs w:val="28"/>
        </w:rPr>
        <w:t>ficti</w:t>
      </w:r>
      <w:proofErr w:type="spellEnd"/>
      <w:r w:rsidRPr="000E3EF9">
        <w:rPr>
          <w:rFonts w:ascii="Arial" w:hAnsi="Arial" w:cs="Arial"/>
          <w:sz w:val="28"/>
          <w:szCs w:val="28"/>
        </w:rPr>
        <w:t xml:space="preserve">- </w:t>
      </w:r>
      <w:proofErr w:type="spellStart"/>
      <w:r w:rsidRPr="000E3EF9">
        <w:rPr>
          <w:rFonts w:ascii="Arial" w:hAnsi="Arial" w:cs="Arial"/>
          <w:sz w:val="28"/>
          <w:szCs w:val="28"/>
        </w:rPr>
        <w:t>tious</w:t>
      </w:r>
      <w:proofErr w:type="spellEnd"/>
      <w:r w:rsidRPr="000E3EF9">
        <w:rPr>
          <w:rFonts w:ascii="Arial" w:hAnsi="Arial" w:cs="Arial"/>
          <w:sz w:val="28"/>
          <w:szCs w:val="28"/>
        </w:rPr>
        <w:t xml:space="preserve"> or was created solely for the purpose of sending spam messages and has long since been discarded. </w:t>
      </w:r>
    </w:p>
    <w:p w14:paraId="3D80AADB" w14:textId="77777777" w:rsidR="00DB02F1" w:rsidRPr="000E3EF9" w:rsidRDefault="00DB02F1" w:rsidP="00DB02F1">
      <w:pPr>
        <w:jc w:val="both"/>
        <w:rPr>
          <w:rFonts w:ascii="Arial" w:hAnsi="Arial" w:cs="Arial"/>
          <w:sz w:val="28"/>
          <w:szCs w:val="28"/>
        </w:rPr>
      </w:pPr>
      <w:r w:rsidRPr="000E3EF9">
        <w:rPr>
          <w:rFonts w:ascii="Arial" w:hAnsi="Arial" w:cs="Arial"/>
          <w:sz w:val="28"/>
          <w:szCs w:val="28"/>
        </w:rPr>
        <w:t xml:space="preserve">• The message advertises a service that is illegitimate, shady, or misleading at best. (The service being advertised is not S5.75, as the subject line says, but S5.75 per month, with a "minimum </w:t>
      </w:r>
      <w:proofErr w:type="gramStart"/>
      <w:r w:rsidRPr="000E3EF9">
        <w:rPr>
          <w:rFonts w:ascii="Arial" w:hAnsi="Arial" w:cs="Arial"/>
          <w:sz w:val="28"/>
          <w:szCs w:val="28"/>
        </w:rPr>
        <w:t>12 month</w:t>
      </w:r>
      <w:proofErr w:type="gramEnd"/>
      <w:r w:rsidRPr="000E3EF9">
        <w:rPr>
          <w:rFonts w:ascii="Arial" w:hAnsi="Arial" w:cs="Arial"/>
          <w:sz w:val="28"/>
          <w:szCs w:val="28"/>
        </w:rPr>
        <w:t xml:space="preserve"> term and full prepayment required." Furthermore, there simply </w:t>
      </w:r>
      <w:proofErr w:type="spellStart"/>
      <w:r w:rsidRPr="000E3EF9">
        <w:rPr>
          <w:rFonts w:ascii="Arial" w:hAnsi="Arial" w:cs="Arial"/>
          <w:sz w:val="28"/>
          <w:szCs w:val="28"/>
        </w:rPr>
        <w:t>arent</w:t>
      </w:r>
      <w:proofErr w:type="spellEnd"/>
      <w:r w:rsidRPr="000E3EF9">
        <w:rPr>
          <w:rFonts w:ascii="Arial" w:hAnsi="Arial" w:cs="Arial"/>
          <w:sz w:val="28"/>
          <w:szCs w:val="28"/>
        </w:rPr>
        <w:t xml:space="preserve"> 400 "hot" search engines, directories, and indexes on the Internet.) </w:t>
      </w:r>
    </w:p>
    <w:p w14:paraId="5CF66940" w14:textId="77777777" w:rsidR="00DB02F1" w:rsidRPr="000E3EF9" w:rsidRDefault="00DB02F1" w:rsidP="00DB02F1">
      <w:pPr>
        <w:jc w:val="both"/>
        <w:rPr>
          <w:rFonts w:ascii="Arial" w:hAnsi="Arial" w:cs="Arial"/>
          <w:sz w:val="28"/>
          <w:szCs w:val="28"/>
        </w:rPr>
      </w:pPr>
      <w:r w:rsidRPr="000E3EF9">
        <w:rPr>
          <w:rFonts w:ascii="Arial" w:hAnsi="Arial" w:cs="Arial"/>
          <w:sz w:val="28"/>
          <w:szCs w:val="28"/>
        </w:rPr>
        <w:t xml:space="preserve">• The message does not clearly identify the person or group that has sent it. </w:t>
      </w:r>
    </w:p>
    <w:p w14:paraId="75ABF008" w14:textId="2206317C" w:rsidR="00756960" w:rsidRDefault="00DB02F1" w:rsidP="00DB02F1">
      <w:pPr>
        <w:jc w:val="both"/>
        <w:rPr>
          <w:rFonts w:ascii="Arial" w:hAnsi="Arial" w:cs="Arial"/>
          <w:sz w:val="32"/>
          <w:szCs w:val="32"/>
        </w:rPr>
      </w:pPr>
      <w:r w:rsidRPr="000E3EF9">
        <w:rPr>
          <w:rFonts w:ascii="Arial" w:hAnsi="Arial" w:cs="Arial"/>
          <w:sz w:val="28"/>
          <w:szCs w:val="28"/>
        </w:rPr>
        <w:t>• Removal requests sent to the address listed at the bottom, webmaster®tiffiny.com. were ignored</w:t>
      </w:r>
      <w:r w:rsidRPr="00DB02F1">
        <w:rPr>
          <w:rFonts w:ascii="Arial" w:hAnsi="Arial" w:cs="Arial"/>
          <w:sz w:val="32"/>
          <w:szCs w:val="32"/>
        </w:rPr>
        <w:t xml:space="preserve">. </w:t>
      </w:r>
    </w:p>
    <w:p w14:paraId="50C6C12C" w14:textId="77777777" w:rsidR="000E3EF9" w:rsidRDefault="00DB02F1" w:rsidP="00DB02F1">
      <w:pPr>
        <w:jc w:val="both"/>
        <w:rPr>
          <w:rFonts w:ascii="Arial Black" w:hAnsi="Arial Black"/>
          <w:sz w:val="28"/>
          <w:szCs w:val="28"/>
        </w:rPr>
      </w:pPr>
      <w:r w:rsidRPr="000E3EF9">
        <w:rPr>
          <w:rFonts w:ascii="Arial" w:hAnsi="Arial" w:cs="Arial"/>
          <w:sz w:val="28"/>
          <w:szCs w:val="28"/>
        </w:rPr>
        <w:t>• The company that's doing the advertising is not well known and typically isn't trying to establish a reputation or a loyal consumer following.</w:t>
      </w:r>
      <w:r w:rsidR="003415A1" w:rsidRPr="000E3EF9">
        <w:rPr>
          <w:rFonts w:ascii="Arial Black" w:hAnsi="Arial Black"/>
          <w:sz w:val="28"/>
          <w:szCs w:val="28"/>
        </w:rPr>
        <w:t xml:space="preserve">       </w:t>
      </w:r>
    </w:p>
    <w:p w14:paraId="52544F7E" w14:textId="77777777" w:rsidR="00F4504D" w:rsidRPr="000C7E52" w:rsidRDefault="003415A1" w:rsidP="00F4504D">
      <w:pPr>
        <w:pStyle w:val="Heading3"/>
        <w:shd w:val="clear" w:color="auto" w:fill="FFFFFF"/>
        <w:spacing w:before="0" w:line="264" w:lineRule="atLeast"/>
        <w:jc w:val="both"/>
        <w:textAlignment w:val="baseline"/>
        <w:rPr>
          <w:rFonts w:ascii="Arial" w:hAnsi="Arial" w:cs="Arial"/>
          <w:color w:val="333333"/>
          <w:sz w:val="28"/>
          <w:szCs w:val="28"/>
        </w:rPr>
      </w:pPr>
      <w:r w:rsidRPr="000C7E52">
        <w:rPr>
          <w:rFonts w:ascii="Arial Black" w:hAnsi="Arial Black"/>
          <w:sz w:val="28"/>
          <w:szCs w:val="28"/>
        </w:rPr>
        <w:lastRenderedPageBreak/>
        <w:t xml:space="preserve">  </w:t>
      </w:r>
      <w:r w:rsidR="00F4504D" w:rsidRPr="000C7E52">
        <w:rPr>
          <w:rFonts w:ascii="Arial" w:hAnsi="Arial" w:cs="Arial"/>
          <w:b/>
          <w:bCs/>
          <w:color w:val="333333"/>
          <w:sz w:val="28"/>
          <w:szCs w:val="28"/>
        </w:rPr>
        <w:t>Account Deactivation Notices</w:t>
      </w:r>
    </w:p>
    <w:p w14:paraId="077A68FF" w14:textId="77777777" w:rsidR="00F4504D" w:rsidRPr="000C7E52" w:rsidRDefault="00F4504D" w:rsidP="00F4504D">
      <w:pPr>
        <w:pStyle w:val="NormalWeb"/>
        <w:spacing w:before="0" w:beforeAutospacing="0" w:after="0" w:afterAutospacing="0" w:line="396" w:lineRule="atLeast"/>
        <w:jc w:val="both"/>
        <w:textAlignment w:val="baseline"/>
        <w:rPr>
          <w:rFonts w:ascii="Arial" w:hAnsi="Arial" w:cs="Arial"/>
          <w:sz w:val="28"/>
          <w:szCs w:val="28"/>
        </w:rPr>
      </w:pPr>
      <w:r w:rsidRPr="000C7E52">
        <w:rPr>
          <w:rFonts w:ascii="Arial" w:hAnsi="Arial" w:cs="Arial"/>
          <w:sz w:val="28"/>
          <w:szCs w:val="28"/>
          <w:bdr w:val="none" w:sz="0" w:space="0" w:color="auto" w:frame="1"/>
        </w:rPr>
        <w:t xml:space="preserve">You and your </w:t>
      </w:r>
      <w:proofErr w:type="spellStart"/>
      <w:r w:rsidRPr="000C7E52">
        <w:rPr>
          <w:rFonts w:ascii="Arial" w:hAnsi="Arial" w:cs="Arial"/>
          <w:sz w:val="28"/>
          <w:szCs w:val="28"/>
          <w:bdr w:val="none" w:sz="0" w:space="0" w:color="auto" w:frame="1"/>
        </w:rPr>
        <w:t>coworkers</w:t>
      </w:r>
      <w:proofErr w:type="spellEnd"/>
      <w:r w:rsidRPr="000C7E52">
        <w:rPr>
          <w:rFonts w:ascii="Arial" w:hAnsi="Arial" w:cs="Arial"/>
          <w:sz w:val="28"/>
          <w:szCs w:val="28"/>
          <w:bdr w:val="none" w:sz="0" w:space="0" w:color="auto" w:frame="1"/>
        </w:rPr>
        <w:t xml:space="preserve"> likely have access to a countless number of accounts, both professionally and personally. If you suddenly received an email notification claiming an important account was deactivated, you’d probably check to see why it was deactivated. Hackers are counting on you to investigate by clicking the malicious link they provided in the email.</w:t>
      </w:r>
    </w:p>
    <w:p w14:paraId="7E1AB867" w14:textId="77777777" w:rsidR="00F4504D" w:rsidRPr="000C7E52" w:rsidRDefault="00F4504D" w:rsidP="00F4504D">
      <w:pPr>
        <w:pStyle w:val="Heading3"/>
        <w:shd w:val="clear" w:color="auto" w:fill="FFFFFF"/>
        <w:spacing w:before="0" w:line="264" w:lineRule="atLeast"/>
        <w:jc w:val="both"/>
        <w:textAlignment w:val="baseline"/>
        <w:rPr>
          <w:rFonts w:ascii="Arial" w:hAnsi="Arial" w:cs="Arial"/>
          <w:color w:val="333333"/>
          <w:sz w:val="28"/>
          <w:szCs w:val="28"/>
        </w:rPr>
      </w:pPr>
      <w:r w:rsidRPr="000C7E52">
        <w:rPr>
          <w:rFonts w:ascii="Arial" w:hAnsi="Arial" w:cs="Arial"/>
          <w:b/>
          <w:bCs/>
          <w:color w:val="333333"/>
          <w:sz w:val="28"/>
          <w:szCs w:val="28"/>
        </w:rPr>
        <w:t>Compromised Credit Card</w:t>
      </w:r>
    </w:p>
    <w:p w14:paraId="62214958" w14:textId="77777777" w:rsidR="00F4504D" w:rsidRPr="000C7E52" w:rsidRDefault="00F4504D" w:rsidP="00F4504D">
      <w:pPr>
        <w:pStyle w:val="NormalWeb"/>
        <w:spacing w:before="0" w:beforeAutospacing="0" w:after="0" w:afterAutospacing="0" w:line="396" w:lineRule="atLeast"/>
        <w:jc w:val="both"/>
        <w:textAlignment w:val="baseline"/>
        <w:rPr>
          <w:rFonts w:ascii="Arial" w:hAnsi="Arial" w:cs="Arial"/>
          <w:sz w:val="28"/>
          <w:szCs w:val="28"/>
        </w:rPr>
      </w:pPr>
      <w:r w:rsidRPr="000C7E52">
        <w:rPr>
          <w:rFonts w:ascii="Arial" w:hAnsi="Arial" w:cs="Arial"/>
          <w:sz w:val="28"/>
          <w:szCs w:val="28"/>
          <w:bdr w:val="none" w:sz="0" w:space="0" w:color="auto" w:frame="1"/>
        </w:rPr>
        <w:t>If the hacker knows that you made a recent purchase, they could use that information to their advantage. Say you used your Chase card to buy a new TV. With that knowledge, the cybercriminal may send you a message that appears as if it came from Chase customer service. The email may also say something like, “Your card was compromised, please confirm credit details to protect your account.”</w:t>
      </w:r>
    </w:p>
    <w:p w14:paraId="32078D9C" w14:textId="77777777" w:rsidR="00F4504D" w:rsidRPr="000C7E52" w:rsidRDefault="00F4504D" w:rsidP="00F4504D">
      <w:pPr>
        <w:pStyle w:val="Heading3"/>
        <w:shd w:val="clear" w:color="auto" w:fill="FFFFFF"/>
        <w:spacing w:before="0" w:line="264" w:lineRule="atLeast"/>
        <w:jc w:val="both"/>
        <w:textAlignment w:val="baseline"/>
        <w:rPr>
          <w:rFonts w:ascii="Arial" w:hAnsi="Arial" w:cs="Arial"/>
          <w:color w:val="333333"/>
          <w:sz w:val="28"/>
          <w:szCs w:val="28"/>
        </w:rPr>
      </w:pPr>
      <w:r w:rsidRPr="000C7E52">
        <w:rPr>
          <w:rFonts w:ascii="Arial" w:hAnsi="Arial" w:cs="Arial"/>
          <w:b/>
          <w:bCs/>
          <w:color w:val="333333"/>
          <w:sz w:val="28"/>
          <w:szCs w:val="28"/>
        </w:rPr>
        <w:t>Tech Support Request</w:t>
      </w:r>
    </w:p>
    <w:p w14:paraId="66D06EF0" w14:textId="77777777" w:rsidR="00F4504D" w:rsidRPr="000C7E52" w:rsidRDefault="00F4504D" w:rsidP="00F4504D">
      <w:pPr>
        <w:pStyle w:val="NormalWeb"/>
        <w:spacing w:before="0" w:beforeAutospacing="0" w:after="0" w:afterAutospacing="0" w:line="396" w:lineRule="atLeast"/>
        <w:jc w:val="both"/>
        <w:textAlignment w:val="baseline"/>
        <w:rPr>
          <w:rFonts w:ascii="Arial" w:hAnsi="Arial" w:cs="Arial"/>
          <w:sz w:val="28"/>
          <w:szCs w:val="28"/>
        </w:rPr>
      </w:pPr>
      <w:r w:rsidRPr="000C7E52">
        <w:rPr>
          <w:rFonts w:ascii="Arial" w:hAnsi="Arial" w:cs="Arial"/>
          <w:sz w:val="28"/>
          <w:szCs w:val="28"/>
          <w:bdr w:val="none" w:sz="0" w:space="0" w:color="auto" w:frame="1"/>
        </w:rPr>
        <w:t>If your company has an IT department, then you probably receive occasional emails from them regarding your IT. For example, they may notify you that your servers are going to be down for maintenance at a specific time. It’s easy to just go along with whatever they say since they are your technology experts. However, a hacker can easily mimic an internal email and request that you install “the latest update” for a program.</w:t>
      </w:r>
    </w:p>
    <w:p w14:paraId="653CE226" w14:textId="77777777" w:rsidR="00F4504D" w:rsidRPr="000C7E52" w:rsidRDefault="00F4504D" w:rsidP="00F4504D">
      <w:pPr>
        <w:pStyle w:val="Heading3"/>
        <w:shd w:val="clear" w:color="auto" w:fill="FFFFFF"/>
        <w:spacing w:before="0" w:line="264" w:lineRule="atLeast"/>
        <w:jc w:val="both"/>
        <w:textAlignment w:val="baseline"/>
        <w:rPr>
          <w:rFonts w:ascii="Arial" w:hAnsi="Arial" w:cs="Arial"/>
          <w:color w:val="333333"/>
          <w:sz w:val="28"/>
          <w:szCs w:val="28"/>
        </w:rPr>
      </w:pPr>
      <w:r w:rsidRPr="000C7E52">
        <w:rPr>
          <w:rFonts w:ascii="Arial" w:hAnsi="Arial" w:cs="Arial"/>
          <w:b/>
          <w:bCs/>
          <w:color w:val="333333"/>
          <w:sz w:val="28"/>
          <w:szCs w:val="28"/>
        </w:rPr>
        <w:t>Fund Transfers</w:t>
      </w:r>
    </w:p>
    <w:p w14:paraId="6BBCBA66" w14:textId="77777777" w:rsidR="00F4504D" w:rsidRPr="005B2079" w:rsidRDefault="00F4504D" w:rsidP="00F4504D">
      <w:pPr>
        <w:pStyle w:val="NormalWeb"/>
        <w:spacing w:before="0" w:beforeAutospacing="0" w:after="0" w:afterAutospacing="0" w:line="396" w:lineRule="atLeast"/>
        <w:jc w:val="both"/>
        <w:textAlignment w:val="baseline"/>
        <w:rPr>
          <w:rFonts w:ascii="Arial" w:hAnsi="Arial" w:cs="Arial"/>
        </w:rPr>
      </w:pPr>
      <w:r w:rsidRPr="000C7E52">
        <w:rPr>
          <w:rFonts w:ascii="Arial" w:hAnsi="Arial" w:cs="Arial"/>
          <w:sz w:val="28"/>
          <w:szCs w:val="28"/>
          <w:bdr w:val="none" w:sz="0" w:space="0" w:color="auto" w:frame="1"/>
        </w:rPr>
        <w:t>Imagine that your CEO or another executive is on travel and you receive an urgent email asking you to help them by transferring funds somewhere to secure a new partnership. What are you going to do? This type of phishing email is not only utilizing authority, but also telling you that the request is urgent. It’s not uncommon for a victim to panic in this scenario and send the money.</w:t>
      </w:r>
    </w:p>
    <w:p w14:paraId="4247B8CA" w14:textId="77777777" w:rsidR="00F4504D" w:rsidRPr="005B2079" w:rsidRDefault="00F4504D" w:rsidP="00F4504D">
      <w:pPr>
        <w:pStyle w:val="Heading3"/>
        <w:shd w:val="clear" w:color="auto" w:fill="FFFFFF"/>
        <w:spacing w:before="0" w:line="264" w:lineRule="atLeast"/>
        <w:jc w:val="both"/>
        <w:textAlignment w:val="baseline"/>
        <w:rPr>
          <w:rFonts w:ascii="Arial" w:hAnsi="Arial" w:cs="Arial"/>
          <w:color w:val="333333"/>
          <w:sz w:val="30"/>
          <w:szCs w:val="30"/>
        </w:rPr>
      </w:pPr>
      <w:r w:rsidRPr="005B2079">
        <w:rPr>
          <w:rFonts w:ascii="Arial" w:hAnsi="Arial" w:cs="Arial"/>
          <w:b/>
          <w:bCs/>
          <w:color w:val="333333"/>
          <w:sz w:val="30"/>
          <w:szCs w:val="30"/>
        </w:rPr>
        <w:t>Fake Login Page</w:t>
      </w:r>
    </w:p>
    <w:p w14:paraId="629E3940" w14:textId="54890036" w:rsidR="00766F92" w:rsidRPr="002542FC" w:rsidRDefault="00F4504D" w:rsidP="002542FC">
      <w:pPr>
        <w:pStyle w:val="Heading3"/>
        <w:shd w:val="clear" w:color="auto" w:fill="FFFFFF"/>
        <w:spacing w:before="0" w:line="264" w:lineRule="atLeast"/>
        <w:jc w:val="both"/>
        <w:textAlignment w:val="baseline"/>
        <w:rPr>
          <w:rFonts w:ascii="Arial Black" w:hAnsi="Arial Black"/>
          <w:color w:val="000000" w:themeColor="text1"/>
          <w:sz w:val="28"/>
          <w:szCs w:val="28"/>
        </w:rPr>
      </w:pPr>
      <w:r w:rsidRPr="002542FC">
        <w:rPr>
          <w:rFonts w:ascii="Arial" w:hAnsi="Arial" w:cs="Arial"/>
          <w:color w:val="000000" w:themeColor="text1"/>
          <w:sz w:val="28"/>
          <w:szCs w:val="28"/>
          <w:bdr w:val="none" w:sz="0" w:space="0" w:color="auto" w:frame="1"/>
        </w:rPr>
        <w:t>Sometimes it’s not the link in the email, but the destination. Some hackers create fake login pages and send phishing emails hoping to trick someone into logging into the fake website. The email may read something like, “We’ve updated our terms of service. Please log in to confirm your account.”</w:t>
      </w:r>
      <w:r w:rsidR="00460B14" w:rsidRPr="002542FC">
        <w:rPr>
          <w:rFonts w:ascii="Arial Black" w:hAnsi="Arial Black"/>
          <w:color w:val="000000" w:themeColor="text1"/>
          <w:sz w:val="28"/>
          <w:szCs w:val="28"/>
        </w:rPr>
        <w:br w:type="page"/>
      </w:r>
    </w:p>
    <w:p w14:paraId="46E39A50" w14:textId="6950929C" w:rsidR="00F4504D" w:rsidRDefault="00F4504D">
      <w:pPr>
        <w:rPr>
          <w:rFonts w:ascii="Arial" w:hAnsi="Arial" w:cs="Arial"/>
          <w:bdr w:val="none" w:sz="0" w:space="0" w:color="auto" w:frame="1"/>
        </w:rPr>
      </w:pPr>
    </w:p>
    <w:p w14:paraId="00A7D03D" w14:textId="77777777" w:rsidR="005B2079" w:rsidRDefault="005B2079">
      <w:pPr>
        <w:rPr>
          <w:rFonts w:ascii="Arial" w:eastAsia="Times New Roman" w:hAnsi="Arial" w:cs="Arial"/>
          <w:sz w:val="24"/>
          <w:szCs w:val="24"/>
          <w:bdr w:val="none" w:sz="0" w:space="0" w:color="auto" w:frame="1"/>
          <w:lang w:eastAsia="en-IN"/>
        </w:rPr>
      </w:pPr>
    </w:p>
    <w:p w14:paraId="0E9851E6" w14:textId="062F1F6B" w:rsidR="005B2079" w:rsidRDefault="006C42CC" w:rsidP="005B2079">
      <w:pPr>
        <w:pStyle w:val="NormalWeb"/>
        <w:spacing w:before="0" w:beforeAutospacing="0" w:after="0" w:afterAutospacing="0" w:line="396" w:lineRule="atLeast"/>
        <w:jc w:val="both"/>
        <w:textAlignment w:val="baseline"/>
        <w:rPr>
          <w:rFonts w:ascii="Arial Black" w:hAnsi="Arial Black" w:cs="Arial"/>
          <w:sz w:val="52"/>
          <w:szCs w:val="52"/>
        </w:rPr>
      </w:pPr>
      <w:r w:rsidRPr="006C42CC">
        <w:rPr>
          <w:rFonts w:ascii="Arial Black" w:hAnsi="Arial Black" w:cs="Arial"/>
          <w:sz w:val="52"/>
          <w:szCs w:val="52"/>
        </w:rPr>
        <w:t>Spam</w:t>
      </w:r>
      <w:r w:rsidR="00F4504D">
        <w:rPr>
          <w:rFonts w:ascii="Arial Black" w:hAnsi="Arial Black" w:cs="Arial"/>
          <w:sz w:val="52"/>
          <w:szCs w:val="52"/>
        </w:rPr>
        <w:t xml:space="preserve"> </w:t>
      </w:r>
      <w:r w:rsidRPr="006C42CC">
        <w:rPr>
          <w:rFonts w:ascii="Arial Black" w:hAnsi="Arial Black" w:cs="Arial"/>
          <w:sz w:val="52"/>
          <w:szCs w:val="52"/>
        </w:rPr>
        <w:t>Techniques</w:t>
      </w:r>
      <w:r>
        <w:rPr>
          <w:rFonts w:ascii="Arial Black" w:hAnsi="Arial Black" w:cs="Arial"/>
          <w:sz w:val="52"/>
          <w:szCs w:val="52"/>
        </w:rPr>
        <w:t>:</w:t>
      </w:r>
    </w:p>
    <w:p w14:paraId="7C0AC87B" w14:textId="16D317B0" w:rsidR="006C42CC" w:rsidRDefault="006C42CC" w:rsidP="006C42CC">
      <w:pPr>
        <w:pStyle w:val="NormalWeb"/>
        <w:shd w:val="clear" w:color="auto" w:fill="FFFFFF"/>
        <w:spacing w:before="75" w:beforeAutospacing="0" w:after="360" w:afterAutospacing="0" w:line="367" w:lineRule="atLeast"/>
        <w:rPr>
          <w:rFonts w:ascii="Arial" w:hAnsi="Arial" w:cs="Arial"/>
          <w:color w:val="6C6C6C"/>
          <w:sz w:val="23"/>
          <w:szCs w:val="23"/>
        </w:rPr>
      </w:pPr>
      <w:r>
        <w:rPr>
          <w:rFonts w:ascii="Arial" w:hAnsi="Arial" w:cs="Arial"/>
          <w:color w:val="6C6C6C"/>
          <w:sz w:val="23"/>
          <w:szCs w:val="23"/>
        </w:rPr>
        <w:t>Spammers use several different techniques to send spam, including the following:</w:t>
      </w:r>
    </w:p>
    <w:p w14:paraId="44BA1995" w14:textId="105B0DDB" w:rsidR="006C42CC" w:rsidRPr="004B78C6" w:rsidRDefault="0045103A" w:rsidP="00F7386C">
      <w:pPr>
        <w:numPr>
          <w:ilvl w:val="0"/>
          <w:numId w:val="6"/>
        </w:numPr>
        <w:shd w:val="clear" w:color="auto" w:fill="FFFFFF"/>
        <w:spacing w:before="150" w:after="150" w:line="240" w:lineRule="auto"/>
        <w:ind w:left="1095"/>
        <w:jc w:val="both"/>
        <w:rPr>
          <w:rFonts w:ascii="Arial" w:hAnsi="Arial" w:cs="Arial"/>
          <w:color w:val="666666"/>
          <w:sz w:val="32"/>
          <w:szCs w:val="32"/>
        </w:rPr>
      </w:pPr>
      <w:r w:rsidRPr="004B78C6">
        <w:rPr>
          <w:rFonts w:ascii="Arial" w:hAnsi="Arial" w:cs="Arial"/>
          <w:noProof/>
          <w:sz w:val="32"/>
          <w:szCs w:val="32"/>
        </w:rPr>
        <w:drawing>
          <wp:anchor distT="0" distB="0" distL="114300" distR="114300" simplePos="0" relativeHeight="251658240" behindDoc="0" locked="0" layoutInCell="1" allowOverlap="1" wp14:anchorId="10BF97DB" wp14:editId="44BF4E93">
            <wp:simplePos x="0" y="0"/>
            <wp:positionH relativeFrom="margin">
              <wp:posOffset>0</wp:posOffset>
            </wp:positionH>
            <wp:positionV relativeFrom="margin">
              <wp:posOffset>1508760</wp:posOffset>
            </wp:positionV>
            <wp:extent cx="5731510" cy="3439160"/>
            <wp:effectExtent l="0" t="0" r="0" b="0"/>
            <wp:wrapSquare wrapText="bothSides"/>
            <wp:docPr id="2" name="Picture 2" descr="What is a Botnet ❓ Definition, Types, Example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Botnet ❓ Definition, Types, Example Att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anchor>
        </w:drawing>
      </w:r>
      <w:r w:rsidR="006C42CC" w:rsidRPr="004B78C6">
        <w:rPr>
          <w:rStyle w:val="Strong"/>
          <w:rFonts w:ascii="Arial" w:hAnsi="Arial" w:cs="Arial"/>
          <w:color w:val="666666"/>
          <w:sz w:val="32"/>
          <w:szCs w:val="32"/>
        </w:rPr>
        <w:t>Botnets.</w:t>
      </w:r>
      <w:r w:rsidR="006C42CC" w:rsidRPr="004B78C6">
        <w:rPr>
          <w:rFonts w:ascii="Arial" w:hAnsi="Arial" w:cs="Arial"/>
          <w:color w:val="666666"/>
          <w:sz w:val="32"/>
          <w:szCs w:val="32"/>
        </w:rPr>
        <w:t> Botnets enable spammers to use </w:t>
      </w:r>
      <w:hyperlink r:id="rId12" w:history="1">
        <w:r w:rsidR="006C42CC" w:rsidRPr="004B78C6">
          <w:rPr>
            <w:rStyle w:val="Hyperlink"/>
            <w:rFonts w:ascii="Arial" w:hAnsi="Arial" w:cs="Arial"/>
            <w:color w:val="007CAD"/>
            <w:sz w:val="32"/>
            <w:szCs w:val="32"/>
          </w:rPr>
          <w:t>command-and-control servers</w:t>
        </w:r>
      </w:hyperlink>
      <w:r w:rsidR="006C42CC" w:rsidRPr="004B78C6">
        <w:rPr>
          <w:rFonts w:ascii="Arial" w:hAnsi="Arial" w:cs="Arial"/>
          <w:color w:val="666666"/>
          <w:sz w:val="32"/>
          <w:szCs w:val="32"/>
        </w:rPr>
        <w:t> to both harvest email addresses and distribute spam.</w:t>
      </w:r>
    </w:p>
    <w:p w14:paraId="65F7F923" w14:textId="1D6D9788" w:rsidR="0012272E" w:rsidRPr="004B78C6" w:rsidRDefault="0012272E" w:rsidP="00F7386C">
      <w:pPr>
        <w:shd w:val="clear" w:color="auto" w:fill="FFFFFF"/>
        <w:spacing w:before="150" w:after="150" w:line="240" w:lineRule="auto"/>
        <w:ind w:left="1095"/>
        <w:jc w:val="both"/>
        <w:rPr>
          <w:rFonts w:ascii="Arial" w:hAnsi="Arial" w:cs="Arial"/>
          <w:color w:val="666666"/>
          <w:sz w:val="32"/>
          <w:szCs w:val="32"/>
        </w:rPr>
      </w:pPr>
    </w:p>
    <w:p w14:paraId="32744F8F" w14:textId="33669365" w:rsidR="006C42CC" w:rsidRPr="00B40215" w:rsidRDefault="006C42CC" w:rsidP="00B40215">
      <w:pPr>
        <w:pStyle w:val="ListParagraph"/>
        <w:numPr>
          <w:ilvl w:val="0"/>
          <w:numId w:val="6"/>
        </w:numPr>
        <w:shd w:val="clear" w:color="auto" w:fill="FFFFFF"/>
        <w:spacing w:before="150" w:after="150" w:line="240" w:lineRule="auto"/>
        <w:jc w:val="both"/>
        <w:rPr>
          <w:rFonts w:ascii="Arial" w:hAnsi="Arial" w:cs="Arial"/>
          <w:color w:val="666666"/>
          <w:sz w:val="32"/>
          <w:szCs w:val="32"/>
        </w:rPr>
      </w:pPr>
      <w:r w:rsidRPr="00B40215">
        <w:rPr>
          <w:rStyle w:val="Strong"/>
          <w:rFonts w:ascii="Arial" w:hAnsi="Arial" w:cs="Arial"/>
          <w:color w:val="666666"/>
          <w:sz w:val="32"/>
          <w:szCs w:val="32"/>
        </w:rPr>
        <w:t>Snowshoe spam. </w:t>
      </w:r>
      <w:r w:rsidRPr="00B40215">
        <w:rPr>
          <w:rFonts w:ascii="Arial" w:hAnsi="Arial" w:cs="Arial"/>
          <w:color w:val="666666"/>
          <w:sz w:val="32"/>
          <w:szCs w:val="32"/>
        </w:rPr>
        <w:t xml:space="preserve">With this technique, spammers use </w:t>
      </w:r>
      <w:r w:rsidR="00F7386C" w:rsidRPr="00B40215">
        <w:rPr>
          <w:rFonts w:ascii="Arial" w:hAnsi="Arial" w:cs="Arial"/>
          <w:color w:val="666666"/>
          <w:sz w:val="32"/>
          <w:szCs w:val="32"/>
        </w:rPr>
        <w:t xml:space="preserve">                 </w:t>
      </w:r>
      <w:r w:rsidRPr="00B40215">
        <w:rPr>
          <w:rFonts w:ascii="Arial" w:hAnsi="Arial" w:cs="Arial"/>
          <w:color w:val="666666"/>
          <w:sz w:val="32"/>
          <w:szCs w:val="32"/>
        </w:rPr>
        <w:t>a wide range of </w:t>
      </w:r>
      <w:hyperlink r:id="rId13" w:history="1">
        <w:r w:rsidRPr="00B40215">
          <w:rPr>
            <w:rStyle w:val="Hyperlink"/>
            <w:rFonts w:ascii="Arial" w:hAnsi="Arial" w:cs="Arial"/>
            <w:color w:val="007CAD"/>
            <w:sz w:val="32"/>
            <w:szCs w:val="32"/>
          </w:rPr>
          <w:t>Internet Protocol (IP) addresses</w:t>
        </w:r>
      </w:hyperlink>
      <w:r w:rsidRPr="00B40215">
        <w:rPr>
          <w:rFonts w:ascii="Arial" w:hAnsi="Arial" w:cs="Arial"/>
          <w:color w:val="666666"/>
          <w:sz w:val="32"/>
          <w:szCs w:val="32"/>
        </w:rPr>
        <w:t> and email addresses with neutral reputations to distribute spam widely.</w:t>
      </w:r>
    </w:p>
    <w:p w14:paraId="117CE6BB" w14:textId="77777777" w:rsidR="00DD1041" w:rsidRPr="004B78C6" w:rsidRDefault="00DD1041" w:rsidP="008F0A99">
      <w:pPr>
        <w:pStyle w:val="ListParagraph"/>
        <w:shd w:val="clear" w:color="auto" w:fill="FFFFFF"/>
        <w:spacing w:before="150" w:after="150" w:line="240" w:lineRule="auto"/>
        <w:ind w:left="1440"/>
        <w:jc w:val="both"/>
        <w:rPr>
          <w:rFonts w:ascii="Arial" w:hAnsi="Arial" w:cs="Arial"/>
          <w:color w:val="666666"/>
          <w:sz w:val="32"/>
          <w:szCs w:val="32"/>
        </w:rPr>
      </w:pPr>
    </w:p>
    <w:p w14:paraId="331CE00A" w14:textId="2837C4A8" w:rsidR="006C42CC" w:rsidRPr="004B78C6" w:rsidRDefault="006C42CC" w:rsidP="00F7386C">
      <w:pPr>
        <w:numPr>
          <w:ilvl w:val="0"/>
          <w:numId w:val="6"/>
        </w:numPr>
        <w:shd w:val="clear" w:color="auto" w:fill="FFFFFF"/>
        <w:spacing w:before="150" w:after="150" w:line="240" w:lineRule="auto"/>
        <w:ind w:left="1095"/>
        <w:jc w:val="both"/>
        <w:rPr>
          <w:rFonts w:ascii="Arial" w:hAnsi="Arial" w:cs="Arial"/>
          <w:color w:val="666666"/>
          <w:sz w:val="32"/>
          <w:szCs w:val="32"/>
        </w:rPr>
      </w:pPr>
      <w:r w:rsidRPr="004B78C6">
        <w:rPr>
          <w:rStyle w:val="Strong"/>
          <w:rFonts w:ascii="Arial" w:hAnsi="Arial" w:cs="Arial"/>
          <w:color w:val="666666"/>
          <w:sz w:val="32"/>
          <w:szCs w:val="32"/>
        </w:rPr>
        <w:t>Blank email spam. </w:t>
      </w:r>
      <w:r w:rsidRPr="004B78C6">
        <w:rPr>
          <w:rFonts w:ascii="Arial" w:hAnsi="Arial" w:cs="Arial"/>
          <w:color w:val="666666"/>
          <w:sz w:val="32"/>
          <w:szCs w:val="32"/>
        </w:rPr>
        <w:t>This technique involves sending email with an empty message body and subject line. It could be used in a directory harvest attack to validate email addresses by identifying invalid </w:t>
      </w:r>
      <w:hyperlink r:id="rId14" w:history="1">
        <w:r w:rsidRPr="004B78C6">
          <w:rPr>
            <w:rStyle w:val="Hyperlink"/>
            <w:rFonts w:ascii="Arial" w:hAnsi="Arial" w:cs="Arial"/>
            <w:color w:val="007CAD"/>
            <w:sz w:val="32"/>
            <w:szCs w:val="32"/>
          </w:rPr>
          <w:t xml:space="preserve">bounced </w:t>
        </w:r>
        <w:r w:rsidRPr="004B78C6">
          <w:rPr>
            <w:rStyle w:val="Hyperlink"/>
            <w:rFonts w:ascii="Arial" w:hAnsi="Arial" w:cs="Arial"/>
            <w:color w:val="007CAD"/>
            <w:sz w:val="32"/>
            <w:szCs w:val="32"/>
          </w:rPr>
          <w:lastRenderedPageBreak/>
          <w:t>addresses</w:t>
        </w:r>
      </w:hyperlink>
      <w:r w:rsidRPr="004B78C6">
        <w:rPr>
          <w:rFonts w:ascii="Arial" w:hAnsi="Arial" w:cs="Arial"/>
          <w:color w:val="666666"/>
          <w:sz w:val="32"/>
          <w:szCs w:val="32"/>
        </w:rPr>
        <w:t>. In some instances, seemingly blank emails may hide </w:t>
      </w:r>
      <w:hyperlink r:id="rId15" w:history="1">
        <w:r w:rsidRPr="004B78C6">
          <w:rPr>
            <w:rStyle w:val="Hyperlink"/>
            <w:rFonts w:ascii="Arial" w:hAnsi="Arial" w:cs="Arial"/>
            <w:color w:val="007CAD"/>
            <w:sz w:val="32"/>
            <w:szCs w:val="32"/>
          </w:rPr>
          <w:t>viruses</w:t>
        </w:r>
      </w:hyperlink>
      <w:r w:rsidRPr="004B78C6">
        <w:rPr>
          <w:rFonts w:ascii="Arial" w:hAnsi="Arial" w:cs="Arial"/>
          <w:color w:val="666666"/>
          <w:sz w:val="32"/>
          <w:szCs w:val="32"/>
        </w:rPr>
        <w:t> and </w:t>
      </w:r>
      <w:hyperlink r:id="rId16" w:history="1">
        <w:r w:rsidRPr="004B78C6">
          <w:rPr>
            <w:rStyle w:val="Hyperlink"/>
            <w:rFonts w:ascii="Arial" w:hAnsi="Arial" w:cs="Arial"/>
            <w:color w:val="007CAD"/>
            <w:sz w:val="32"/>
            <w:szCs w:val="32"/>
          </w:rPr>
          <w:t>worms</w:t>
        </w:r>
      </w:hyperlink>
      <w:r w:rsidRPr="004B78C6">
        <w:rPr>
          <w:rFonts w:ascii="Arial" w:hAnsi="Arial" w:cs="Arial"/>
          <w:color w:val="666666"/>
          <w:sz w:val="32"/>
          <w:szCs w:val="32"/>
        </w:rPr>
        <w:t> that can spread through </w:t>
      </w:r>
      <w:hyperlink r:id="rId17" w:history="1">
        <w:r w:rsidRPr="004B78C6">
          <w:rPr>
            <w:rStyle w:val="Hyperlink"/>
            <w:rFonts w:ascii="Arial" w:hAnsi="Arial" w:cs="Arial"/>
            <w:color w:val="007CAD"/>
            <w:sz w:val="32"/>
            <w:szCs w:val="32"/>
          </w:rPr>
          <w:t>Hypertext Markup Language</w:t>
        </w:r>
      </w:hyperlink>
      <w:r w:rsidRPr="004B78C6">
        <w:rPr>
          <w:rFonts w:ascii="Arial" w:hAnsi="Arial" w:cs="Arial"/>
          <w:color w:val="666666"/>
          <w:sz w:val="32"/>
          <w:szCs w:val="32"/>
        </w:rPr>
        <w:t> code embedded in the email.</w:t>
      </w:r>
    </w:p>
    <w:p w14:paraId="7E80388C" w14:textId="77777777" w:rsidR="00703049" w:rsidRPr="004B78C6" w:rsidRDefault="00703049" w:rsidP="00544F02">
      <w:pPr>
        <w:shd w:val="clear" w:color="auto" w:fill="FFFFFF"/>
        <w:spacing w:before="150" w:after="150" w:line="240" w:lineRule="auto"/>
        <w:ind w:left="735"/>
        <w:jc w:val="both"/>
        <w:rPr>
          <w:rFonts w:ascii="Arial" w:hAnsi="Arial" w:cs="Arial"/>
          <w:color w:val="666666"/>
          <w:sz w:val="32"/>
          <w:szCs w:val="32"/>
        </w:rPr>
      </w:pPr>
    </w:p>
    <w:p w14:paraId="75CBB739" w14:textId="77777777" w:rsidR="006C42CC" w:rsidRPr="004B78C6" w:rsidRDefault="006C42CC" w:rsidP="004B78C6">
      <w:pPr>
        <w:numPr>
          <w:ilvl w:val="0"/>
          <w:numId w:val="6"/>
        </w:numPr>
        <w:shd w:val="clear" w:color="auto" w:fill="FFFFFF"/>
        <w:spacing w:before="150" w:after="150" w:line="240" w:lineRule="auto"/>
        <w:ind w:left="1095"/>
        <w:jc w:val="both"/>
        <w:rPr>
          <w:rFonts w:ascii="Arial" w:hAnsi="Arial" w:cs="Arial"/>
          <w:color w:val="666666"/>
          <w:sz w:val="32"/>
          <w:szCs w:val="32"/>
        </w:rPr>
      </w:pPr>
      <w:r w:rsidRPr="004B78C6">
        <w:rPr>
          <w:rStyle w:val="Strong"/>
          <w:rFonts w:ascii="Arial" w:hAnsi="Arial" w:cs="Arial"/>
          <w:color w:val="666666"/>
          <w:sz w:val="32"/>
          <w:szCs w:val="32"/>
        </w:rPr>
        <w:t>Image spam. </w:t>
      </w:r>
      <w:r w:rsidRPr="004B78C6">
        <w:rPr>
          <w:rFonts w:ascii="Arial" w:hAnsi="Arial" w:cs="Arial"/>
          <w:color w:val="666666"/>
          <w:sz w:val="32"/>
          <w:szCs w:val="32"/>
        </w:rPr>
        <w:t>The message text, which is computer-generated and unintelligible to human readers, is stored as a </w:t>
      </w:r>
      <w:hyperlink r:id="rId18" w:history="1">
        <w:r w:rsidRPr="004B78C6">
          <w:rPr>
            <w:rStyle w:val="Hyperlink"/>
            <w:rFonts w:ascii="Arial" w:hAnsi="Arial" w:cs="Arial"/>
            <w:color w:val="007CAD"/>
            <w:sz w:val="32"/>
            <w:szCs w:val="32"/>
          </w:rPr>
          <w:t>JPEG</w:t>
        </w:r>
      </w:hyperlink>
      <w:r w:rsidRPr="004B78C6">
        <w:rPr>
          <w:rFonts w:ascii="Arial" w:hAnsi="Arial" w:cs="Arial"/>
          <w:color w:val="666666"/>
          <w:sz w:val="32"/>
          <w:szCs w:val="32"/>
        </w:rPr>
        <w:t> (Joint Photographic Experts Group) or GIF (Graphics Interchange Format) file and placed into the email body. This method attempts to avoid detection from text-based </w:t>
      </w:r>
      <w:hyperlink r:id="rId19" w:history="1">
        <w:r w:rsidRPr="004B78C6">
          <w:rPr>
            <w:rStyle w:val="Hyperlink"/>
            <w:rFonts w:ascii="Arial" w:hAnsi="Arial" w:cs="Arial"/>
            <w:color w:val="007CAD"/>
            <w:sz w:val="32"/>
            <w:szCs w:val="32"/>
          </w:rPr>
          <w:t>spam filters</w:t>
        </w:r>
      </w:hyperlink>
      <w:r w:rsidRPr="004B78C6">
        <w:rPr>
          <w:rFonts w:ascii="Arial" w:hAnsi="Arial" w:cs="Arial"/>
          <w:color w:val="666666"/>
          <w:sz w:val="32"/>
          <w:szCs w:val="32"/>
        </w:rPr>
        <w:t>.</w:t>
      </w:r>
    </w:p>
    <w:p w14:paraId="6A44E120" w14:textId="77777777" w:rsidR="006C42CC" w:rsidRPr="006C42CC" w:rsidRDefault="006C42CC" w:rsidP="005B2079">
      <w:pPr>
        <w:pStyle w:val="NormalWeb"/>
        <w:spacing w:before="0" w:beforeAutospacing="0" w:after="0" w:afterAutospacing="0" w:line="396" w:lineRule="atLeast"/>
        <w:jc w:val="both"/>
        <w:textAlignment w:val="baseline"/>
        <w:rPr>
          <w:rFonts w:ascii="Arial Black" w:hAnsi="Arial Black" w:cs="Arial"/>
          <w:sz w:val="32"/>
          <w:szCs w:val="32"/>
        </w:rPr>
      </w:pPr>
    </w:p>
    <w:p w14:paraId="207A3D3C" w14:textId="2B144A08" w:rsidR="0045103A" w:rsidRPr="0045103A" w:rsidRDefault="008A3834" w:rsidP="0045103A">
      <w:pPr>
        <w:rPr>
          <w:rFonts w:ascii="Arial Black" w:hAnsi="Arial Black"/>
          <w:sz w:val="56"/>
          <w:szCs w:val="56"/>
        </w:rPr>
      </w:pPr>
      <w:r>
        <w:rPr>
          <w:rFonts w:ascii="Arial Black" w:hAnsi="Arial Black"/>
          <w:sz w:val="28"/>
          <w:szCs w:val="28"/>
        </w:rPr>
        <w:br w:type="page"/>
      </w:r>
      <w:r w:rsidR="0045103A" w:rsidRPr="0045103A">
        <w:rPr>
          <w:rFonts w:ascii="Arial Black" w:hAnsi="Arial Black"/>
          <w:sz w:val="56"/>
          <w:szCs w:val="56"/>
        </w:rPr>
        <w:lastRenderedPageBreak/>
        <w:t>Types of</w:t>
      </w:r>
      <w:r w:rsidR="00ED0D82">
        <w:rPr>
          <w:rFonts w:ascii="Arial Black" w:hAnsi="Arial Black"/>
          <w:sz w:val="56"/>
          <w:szCs w:val="56"/>
        </w:rPr>
        <w:t xml:space="preserve"> S</w:t>
      </w:r>
      <w:r w:rsidR="0045103A" w:rsidRPr="0045103A">
        <w:rPr>
          <w:rFonts w:ascii="Arial Black" w:hAnsi="Arial Black"/>
          <w:sz w:val="56"/>
          <w:szCs w:val="56"/>
        </w:rPr>
        <w:t>pam</w:t>
      </w:r>
      <w:r w:rsidR="0045103A">
        <w:rPr>
          <w:rFonts w:ascii="Arial Black" w:hAnsi="Arial Black"/>
          <w:sz w:val="56"/>
          <w:szCs w:val="56"/>
        </w:rPr>
        <w:t>:</w:t>
      </w:r>
    </w:p>
    <w:p w14:paraId="0C8BE1D8" w14:textId="77777777" w:rsidR="0045103A" w:rsidRPr="00AC2222" w:rsidRDefault="0045103A" w:rsidP="0045103A">
      <w:pPr>
        <w:pStyle w:val="NormalWeb"/>
        <w:shd w:val="clear" w:color="auto" w:fill="FFFFFF"/>
        <w:spacing w:before="75" w:beforeAutospacing="0" w:after="360" w:afterAutospacing="0" w:line="420" w:lineRule="atLeast"/>
        <w:jc w:val="both"/>
        <w:rPr>
          <w:rFonts w:ascii="Arial" w:hAnsi="Arial" w:cs="Arial"/>
          <w:color w:val="6C6C6C"/>
          <w:sz w:val="32"/>
          <w:szCs w:val="32"/>
        </w:rPr>
      </w:pPr>
      <w:r w:rsidRPr="00AC2222">
        <w:rPr>
          <w:rFonts w:ascii="Arial" w:hAnsi="Arial" w:cs="Arial"/>
          <w:color w:val="6C6C6C"/>
          <w:sz w:val="32"/>
          <w:szCs w:val="32"/>
        </w:rPr>
        <w:t>Email spam comes in many forms, depending on the purpose of the spammer, including the following:</w:t>
      </w:r>
    </w:p>
    <w:p w14:paraId="6D63D40A" w14:textId="77777777" w:rsidR="0045103A" w:rsidRPr="00AC2222" w:rsidRDefault="0045103A" w:rsidP="0045103A">
      <w:pPr>
        <w:numPr>
          <w:ilvl w:val="0"/>
          <w:numId w:val="7"/>
        </w:numPr>
        <w:shd w:val="clear" w:color="auto" w:fill="FFFFFF"/>
        <w:spacing w:before="150" w:after="150" w:line="420" w:lineRule="atLeast"/>
        <w:ind w:left="1095"/>
        <w:jc w:val="both"/>
        <w:rPr>
          <w:rFonts w:ascii="Arial" w:hAnsi="Arial" w:cs="Arial"/>
          <w:color w:val="666666"/>
          <w:sz w:val="32"/>
          <w:szCs w:val="32"/>
        </w:rPr>
      </w:pPr>
      <w:r w:rsidRPr="00AC2222">
        <w:rPr>
          <w:rStyle w:val="Strong"/>
          <w:rFonts w:ascii="Arial" w:hAnsi="Arial" w:cs="Arial"/>
          <w:color w:val="666666"/>
          <w:sz w:val="32"/>
          <w:szCs w:val="32"/>
        </w:rPr>
        <w:t>Marketing messages. </w:t>
      </w:r>
      <w:r w:rsidRPr="00AC2222">
        <w:rPr>
          <w:rFonts w:ascii="Arial" w:hAnsi="Arial" w:cs="Arial"/>
          <w:color w:val="666666"/>
          <w:sz w:val="32"/>
          <w:szCs w:val="32"/>
        </w:rPr>
        <w:t>This type of spam peddles unsolicited or illegal products or services.</w:t>
      </w:r>
    </w:p>
    <w:p w14:paraId="29CA62CB" w14:textId="77777777" w:rsidR="0045103A" w:rsidRPr="00AC2222" w:rsidRDefault="0045103A" w:rsidP="0045103A">
      <w:pPr>
        <w:numPr>
          <w:ilvl w:val="0"/>
          <w:numId w:val="7"/>
        </w:numPr>
        <w:shd w:val="clear" w:color="auto" w:fill="FFFFFF"/>
        <w:spacing w:before="150" w:after="150" w:line="420" w:lineRule="atLeast"/>
        <w:ind w:left="1095"/>
        <w:jc w:val="both"/>
        <w:rPr>
          <w:rFonts w:ascii="Arial" w:hAnsi="Arial" w:cs="Arial"/>
          <w:color w:val="666666"/>
          <w:sz w:val="32"/>
          <w:szCs w:val="32"/>
        </w:rPr>
      </w:pPr>
      <w:r w:rsidRPr="00AC2222">
        <w:rPr>
          <w:rStyle w:val="Strong"/>
          <w:rFonts w:ascii="Arial" w:hAnsi="Arial" w:cs="Arial"/>
          <w:color w:val="666666"/>
          <w:sz w:val="32"/>
          <w:szCs w:val="32"/>
        </w:rPr>
        <w:t>Malware messages. </w:t>
      </w:r>
      <w:r w:rsidRPr="00AC2222">
        <w:rPr>
          <w:rFonts w:ascii="Arial" w:hAnsi="Arial" w:cs="Arial"/>
          <w:color w:val="666666"/>
          <w:sz w:val="32"/>
          <w:szCs w:val="32"/>
        </w:rPr>
        <w:t>Some spam emails contain malware, which can trick users into divulging personal information, paying money or taking some action they would not normally do.</w:t>
      </w:r>
    </w:p>
    <w:p w14:paraId="543CD398" w14:textId="77777777" w:rsidR="0045103A" w:rsidRPr="00AC2222" w:rsidRDefault="0045103A" w:rsidP="0045103A">
      <w:pPr>
        <w:numPr>
          <w:ilvl w:val="0"/>
          <w:numId w:val="7"/>
        </w:numPr>
        <w:shd w:val="clear" w:color="auto" w:fill="FFFFFF"/>
        <w:spacing w:before="150" w:after="150" w:line="420" w:lineRule="atLeast"/>
        <w:ind w:left="1095"/>
        <w:jc w:val="both"/>
        <w:rPr>
          <w:rFonts w:ascii="Arial" w:hAnsi="Arial" w:cs="Arial"/>
          <w:color w:val="666666"/>
          <w:sz w:val="32"/>
          <w:szCs w:val="32"/>
        </w:rPr>
      </w:pPr>
      <w:r w:rsidRPr="00AC2222">
        <w:rPr>
          <w:rStyle w:val="Strong"/>
          <w:rFonts w:ascii="Arial" w:hAnsi="Arial" w:cs="Arial"/>
          <w:color w:val="666666"/>
          <w:sz w:val="32"/>
          <w:szCs w:val="32"/>
        </w:rPr>
        <w:t>Frauds and scams. </w:t>
      </w:r>
      <w:r w:rsidRPr="00AC2222">
        <w:rPr>
          <w:rFonts w:ascii="Arial" w:hAnsi="Arial" w:cs="Arial"/>
          <w:color w:val="666666"/>
          <w:sz w:val="32"/>
          <w:szCs w:val="32"/>
        </w:rPr>
        <w:t>The advance fee/Nigerian prince scam is a well-known example of email-based fraud. A user receives an email with an offer that purportedly results in a reward if they pay an advance fee or small deposit. Once they make the payment, the fraudster will invent further fees or just stop responding.</w:t>
      </w:r>
    </w:p>
    <w:p w14:paraId="3C8E63DB" w14:textId="77777777" w:rsidR="0045103A" w:rsidRPr="00AC2222" w:rsidRDefault="0045103A" w:rsidP="0045103A">
      <w:pPr>
        <w:numPr>
          <w:ilvl w:val="0"/>
          <w:numId w:val="7"/>
        </w:numPr>
        <w:shd w:val="clear" w:color="auto" w:fill="FFFFFF"/>
        <w:spacing w:before="150" w:after="150" w:line="420" w:lineRule="atLeast"/>
        <w:ind w:left="1095"/>
        <w:jc w:val="both"/>
        <w:rPr>
          <w:rFonts w:ascii="Arial" w:hAnsi="Arial" w:cs="Arial"/>
          <w:color w:val="666666"/>
          <w:sz w:val="32"/>
          <w:szCs w:val="32"/>
        </w:rPr>
      </w:pPr>
      <w:r w:rsidRPr="00AC2222">
        <w:rPr>
          <w:rStyle w:val="Strong"/>
          <w:rFonts w:ascii="Arial" w:hAnsi="Arial" w:cs="Arial"/>
          <w:color w:val="666666"/>
          <w:sz w:val="32"/>
          <w:szCs w:val="32"/>
        </w:rPr>
        <w:t>Antivirus warnings. </w:t>
      </w:r>
      <w:r w:rsidRPr="00AC2222">
        <w:rPr>
          <w:rFonts w:ascii="Arial" w:hAnsi="Arial" w:cs="Arial"/>
          <w:color w:val="666666"/>
          <w:sz w:val="32"/>
          <w:szCs w:val="32"/>
        </w:rPr>
        <w:t>These messages "warn" a user about a virus infection and offer a "solution" to fix it. If the user takes the bait and clicks on a link in the email, the hacker can gain access to their system. The email may also download a malicious file to the device.</w:t>
      </w:r>
    </w:p>
    <w:p w14:paraId="3D99A924" w14:textId="77777777" w:rsidR="0045103A" w:rsidRDefault="0045103A" w:rsidP="0045103A">
      <w:pPr>
        <w:numPr>
          <w:ilvl w:val="0"/>
          <w:numId w:val="7"/>
        </w:numPr>
        <w:shd w:val="clear" w:color="auto" w:fill="FFFFFF"/>
        <w:spacing w:before="150" w:after="150" w:line="420" w:lineRule="atLeast"/>
        <w:ind w:left="1095"/>
        <w:jc w:val="both"/>
        <w:rPr>
          <w:rFonts w:ascii="Arial" w:hAnsi="Arial" w:cs="Arial"/>
          <w:color w:val="666666"/>
        </w:rPr>
      </w:pPr>
      <w:r w:rsidRPr="00AC2222">
        <w:rPr>
          <w:rStyle w:val="Strong"/>
          <w:rFonts w:ascii="Arial" w:hAnsi="Arial" w:cs="Arial"/>
          <w:color w:val="666666"/>
          <w:sz w:val="32"/>
          <w:szCs w:val="32"/>
        </w:rPr>
        <w:t>Sweepstakes winners. </w:t>
      </w:r>
      <w:r w:rsidRPr="00AC2222">
        <w:rPr>
          <w:rFonts w:ascii="Arial" w:hAnsi="Arial" w:cs="Arial"/>
          <w:color w:val="666666"/>
          <w:sz w:val="32"/>
          <w:szCs w:val="32"/>
        </w:rPr>
        <w:t>Spammers send emails claiming that a recipient has won a sweepstakes or a prize. To collect the prize, the recipient must click on a link within the email. The link is malicious and is typically used to steal the user's personal information.</w:t>
      </w:r>
    </w:p>
    <w:p w14:paraId="2FDDAC6B" w14:textId="77777777" w:rsidR="00354BD6" w:rsidRDefault="00354BD6">
      <w:pPr>
        <w:rPr>
          <w:rFonts w:ascii="Arial Black" w:hAnsi="Arial Black"/>
          <w:sz w:val="56"/>
          <w:szCs w:val="56"/>
        </w:rPr>
      </w:pPr>
      <w:r>
        <w:rPr>
          <w:rFonts w:ascii="Arial Black" w:hAnsi="Arial Black"/>
          <w:sz w:val="56"/>
          <w:szCs w:val="56"/>
        </w:rPr>
        <w:br w:type="page"/>
      </w:r>
    </w:p>
    <w:p w14:paraId="67F77A8E" w14:textId="05C92A74" w:rsidR="00906748" w:rsidRPr="008E1736" w:rsidRDefault="00DE5AFA" w:rsidP="00805F41">
      <w:pPr>
        <w:pStyle w:val="NoSpacing"/>
      </w:pPr>
      <w:r w:rsidRPr="005943DA">
        <w:rPr>
          <w:rFonts w:ascii="Arial Black" w:hAnsi="Arial Black"/>
          <w:sz w:val="56"/>
          <w:szCs w:val="56"/>
        </w:rPr>
        <w:lastRenderedPageBreak/>
        <w:t>How to fight</w:t>
      </w:r>
      <w:r w:rsidR="001B6291">
        <w:rPr>
          <w:rFonts w:ascii="Arial Black" w:hAnsi="Arial Black"/>
          <w:sz w:val="56"/>
          <w:szCs w:val="56"/>
        </w:rPr>
        <w:t xml:space="preserve"> with</w:t>
      </w:r>
      <w:r w:rsidRPr="005943DA">
        <w:rPr>
          <w:rFonts w:ascii="Arial Black" w:hAnsi="Arial Black"/>
          <w:sz w:val="56"/>
          <w:szCs w:val="56"/>
        </w:rPr>
        <w:t xml:space="preserve"> spam</w:t>
      </w:r>
      <w:r w:rsidR="00906748">
        <w:rPr>
          <w:rFonts w:ascii="Arial Black" w:hAnsi="Arial Black"/>
          <w:sz w:val="56"/>
          <w:szCs w:val="56"/>
        </w:rPr>
        <w:t>:</w:t>
      </w:r>
    </w:p>
    <w:p w14:paraId="48718711" w14:textId="77777777" w:rsidR="00DE5AFA" w:rsidRDefault="00DE5AFA" w:rsidP="00F94E21">
      <w:pPr>
        <w:pStyle w:val="NormalWeb"/>
        <w:shd w:val="clear" w:color="auto" w:fill="FFFFFF"/>
        <w:spacing w:before="75" w:beforeAutospacing="0" w:after="360" w:afterAutospacing="0" w:line="401" w:lineRule="atLeast"/>
        <w:jc w:val="both"/>
        <w:rPr>
          <w:rFonts w:ascii="Arial" w:hAnsi="Arial" w:cs="Arial"/>
          <w:color w:val="6C6C6C"/>
          <w:sz w:val="27"/>
          <w:szCs w:val="27"/>
        </w:rPr>
      </w:pPr>
      <w:r w:rsidRPr="0026411F">
        <w:rPr>
          <w:rFonts w:ascii="Arial" w:hAnsi="Arial" w:cs="Arial"/>
          <w:sz w:val="27"/>
          <w:szCs w:val="27"/>
        </w:rPr>
        <w:t xml:space="preserve">Email spam filters, which may be part of a security application or an email system add-on, can catch many spam messages, depositing them in a user's spam folder rather than their inbox. However, it's impossible to completely eliminate spam. Some newer filters can read images and locate the text in them, but that may inadvertently filter out </w:t>
      </w:r>
      <w:proofErr w:type="spellStart"/>
      <w:r w:rsidRPr="0026411F">
        <w:rPr>
          <w:rFonts w:ascii="Arial" w:hAnsi="Arial" w:cs="Arial"/>
          <w:sz w:val="27"/>
          <w:szCs w:val="27"/>
        </w:rPr>
        <w:t>nonspam</w:t>
      </w:r>
      <w:proofErr w:type="spellEnd"/>
      <w:r w:rsidRPr="0026411F">
        <w:rPr>
          <w:rFonts w:ascii="Arial" w:hAnsi="Arial" w:cs="Arial"/>
          <w:sz w:val="27"/>
          <w:szCs w:val="27"/>
        </w:rPr>
        <w:t xml:space="preserve"> emails that contain images featuring text</w:t>
      </w:r>
      <w:r>
        <w:rPr>
          <w:rFonts w:ascii="Arial" w:hAnsi="Arial" w:cs="Arial"/>
          <w:color w:val="6C6C6C"/>
          <w:sz w:val="27"/>
          <w:szCs w:val="27"/>
        </w:rPr>
        <w:t>.</w:t>
      </w:r>
    </w:p>
    <w:p w14:paraId="532794BC" w14:textId="51192AE9" w:rsidR="005301DB" w:rsidRPr="00F41C95" w:rsidRDefault="00A033F1" w:rsidP="000F74E8">
      <w:pPr>
        <w:pStyle w:val="NoSpacing"/>
        <w:jc w:val="both"/>
        <w:rPr>
          <w:rFonts w:ascii="Arial" w:hAnsi="Arial" w:cs="Arial"/>
          <w:color w:val="666666"/>
          <w:sz w:val="28"/>
          <w:szCs w:val="28"/>
        </w:rPr>
      </w:pPr>
      <w:r w:rsidRPr="00F41C95">
        <w:rPr>
          <w:rFonts w:ascii="Arial" w:hAnsi="Arial" w:cs="Arial"/>
          <w:b/>
          <w:bCs/>
          <w:color w:val="323232"/>
          <w:sz w:val="28"/>
          <w:szCs w:val="28"/>
          <w:lang w:eastAsia="en-IN"/>
        </w:rPr>
        <w:t>1.</w:t>
      </w:r>
      <w:r w:rsidR="005301DB" w:rsidRPr="00F41C95">
        <w:rPr>
          <w:rFonts w:ascii="Arial" w:hAnsi="Arial" w:cs="Arial"/>
          <w:b/>
          <w:bCs/>
          <w:color w:val="323232"/>
          <w:sz w:val="28"/>
          <w:szCs w:val="28"/>
          <w:lang w:eastAsia="en-IN"/>
        </w:rPr>
        <w:t>Never give out or post your email address publicly</w:t>
      </w:r>
      <w:r w:rsidR="00F943DA">
        <w:rPr>
          <w:rFonts w:ascii="Arial" w:hAnsi="Arial" w:cs="Arial"/>
          <w:b/>
          <w:bCs/>
          <w:color w:val="323232"/>
          <w:sz w:val="28"/>
          <w:szCs w:val="28"/>
          <w:lang w:eastAsia="en-IN"/>
        </w:rPr>
        <w:t>:</w:t>
      </w:r>
      <w:r w:rsidR="005301DB" w:rsidRPr="00F41C95">
        <w:rPr>
          <w:rFonts w:ascii="Arial" w:hAnsi="Arial" w:cs="Arial"/>
          <w:sz w:val="28"/>
          <w:szCs w:val="28"/>
          <w:lang w:eastAsia="en-IN"/>
        </w:rPr>
        <w:br/>
        <w:t>You should remember that everyone can easily access the Internet. That means, spammers are also lurking on the Internet and are constantly seeking available email addresses which they will send spam emails to. Posting your email address publicly allows others to send spam emails to you, or worse, hack your account if you are using a weak password.</w:t>
      </w:r>
    </w:p>
    <w:p w14:paraId="2C2933FB" w14:textId="1E01DFC4" w:rsidR="004E673C" w:rsidRPr="00F41C95" w:rsidRDefault="004F60A3" w:rsidP="00F943DA">
      <w:pPr>
        <w:pStyle w:val="NoSpacing"/>
        <w:jc w:val="both"/>
        <w:rPr>
          <w:rFonts w:ascii="Arial" w:hAnsi="Arial" w:cs="Arial"/>
          <w:sz w:val="28"/>
          <w:szCs w:val="28"/>
          <w:lang w:eastAsia="en-IN"/>
        </w:rPr>
      </w:pPr>
      <w:r w:rsidRPr="00F41C95">
        <w:rPr>
          <w:rFonts w:ascii="Arial" w:hAnsi="Arial" w:cs="Arial"/>
          <w:b/>
          <w:bCs/>
          <w:color w:val="323232"/>
          <w:sz w:val="28"/>
          <w:szCs w:val="28"/>
          <w:lang w:eastAsia="en-IN"/>
        </w:rPr>
        <w:t>2.</w:t>
      </w:r>
      <w:r w:rsidR="005301DB" w:rsidRPr="00F41C95">
        <w:rPr>
          <w:rFonts w:ascii="Arial" w:hAnsi="Arial" w:cs="Arial"/>
          <w:b/>
          <w:bCs/>
          <w:color w:val="323232"/>
          <w:sz w:val="28"/>
          <w:szCs w:val="28"/>
          <w:lang w:eastAsia="en-IN"/>
        </w:rPr>
        <w:t>Think</w:t>
      </w:r>
      <w:r w:rsidR="00B06215" w:rsidRPr="00F41C95">
        <w:rPr>
          <w:rFonts w:ascii="Arial" w:hAnsi="Arial" w:cs="Arial"/>
          <w:b/>
          <w:bCs/>
          <w:color w:val="323232"/>
          <w:sz w:val="28"/>
          <w:szCs w:val="28"/>
          <w:lang w:eastAsia="en-IN"/>
        </w:rPr>
        <w:t xml:space="preserve"> </w:t>
      </w:r>
      <w:r w:rsidR="005301DB" w:rsidRPr="00F41C95">
        <w:rPr>
          <w:rFonts w:ascii="Arial" w:hAnsi="Arial" w:cs="Arial"/>
          <w:b/>
          <w:bCs/>
          <w:color w:val="323232"/>
          <w:sz w:val="28"/>
          <w:szCs w:val="28"/>
          <w:lang w:eastAsia="en-IN"/>
        </w:rPr>
        <w:t>before you click</w:t>
      </w:r>
      <w:r w:rsidR="005301DB" w:rsidRPr="00F41C95">
        <w:rPr>
          <w:rFonts w:ascii="Arial" w:hAnsi="Arial" w:cs="Arial"/>
          <w:sz w:val="28"/>
          <w:szCs w:val="28"/>
          <w:lang w:eastAsia="en-IN"/>
        </w:rPr>
        <w:br/>
        <w:t xml:space="preserve">There might be instances where your email service providers’ automated email filter mistakenly </w:t>
      </w:r>
      <w:proofErr w:type="gramStart"/>
      <w:r w:rsidR="005301DB" w:rsidRPr="00F41C95">
        <w:rPr>
          <w:rFonts w:ascii="Arial" w:hAnsi="Arial" w:cs="Arial"/>
          <w:sz w:val="28"/>
          <w:szCs w:val="28"/>
          <w:lang w:eastAsia="en-IN"/>
        </w:rPr>
        <w:t>mark</w:t>
      </w:r>
      <w:proofErr w:type="gramEnd"/>
      <w:r w:rsidR="005301DB" w:rsidRPr="00F41C95">
        <w:rPr>
          <w:rFonts w:ascii="Arial" w:hAnsi="Arial" w:cs="Arial"/>
          <w:sz w:val="28"/>
          <w:szCs w:val="28"/>
          <w:lang w:eastAsia="en-IN"/>
        </w:rPr>
        <w:t xml:space="preserve"> legitimate emails as spam email due to its content (e.g. the email contains a hyperlink). However, in most cases, emails marked as “SPAM” or redirected to the spam folder of your mailbox are sent by spammers. Subject of spam messages usually include offer of cheap prescription drugs, advertisements on new medicines, and status of packages from shipping companies. Make sure that you scrutinize the content of spam emails before opening any attachments (even if it looks like an innocent text or image file) or clicking on hyperlinks. Refrain from downloading contents blocked by your email service providers in such emails too.</w:t>
      </w:r>
    </w:p>
    <w:p w14:paraId="168AC05D" w14:textId="041BDB32" w:rsidR="005301DB" w:rsidRPr="00F41C95" w:rsidRDefault="004F60A3" w:rsidP="00F943DA">
      <w:pPr>
        <w:pStyle w:val="NoSpacing"/>
        <w:jc w:val="both"/>
        <w:rPr>
          <w:rFonts w:ascii="Arial" w:hAnsi="Arial" w:cs="Arial"/>
          <w:sz w:val="28"/>
          <w:szCs w:val="28"/>
          <w:lang w:eastAsia="en-IN"/>
        </w:rPr>
      </w:pPr>
      <w:r w:rsidRPr="00F41C95">
        <w:rPr>
          <w:rFonts w:ascii="Arial" w:hAnsi="Arial" w:cs="Arial"/>
          <w:b/>
          <w:bCs/>
          <w:color w:val="323232"/>
          <w:sz w:val="28"/>
          <w:szCs w:val="28"/>
          <w:lang w:eastAsia="en-IN"/>
        </w:rPr>
        <w:t>3.</w:t>
      </w:r>
      <w:r w:rsidR="005301DB" w:rsidRPr="00F41C95">
        <w:rPr>
          <w:rFonts w:ascii="Arial" w:hAnsi="Arial" w:cs="Arial"/>
          <w:b/>
          <w:bCs/>
          <w:color w:val="323232"/>
          <w:sz w:val="28"/>
          <w:szCs w:val="28"/>
          <w:lang w:eastAsia="en-IN"/>
        </w:rPr>
        <w:t>Do</w:t>
      </w:r>
      <w:r w:rsidR="00B06215" w:rsidRPr="00F41C95">
        <w:rPr>
          <w:rFonts w:ascii="Arial" w:hAnsi="Arial" w:cs="Arial"/>
          <w:b/>
          <w:bCs/>
          <w:color w:val="323232"/>
          <w:sz w:val="28"/>
          <w:szCs w:val="28"/>
          <w:lang w:eastAsia="en-IN"/>
        </w:rPr>
        <w:t xml:space="preserve"> </w:t>
      </w:r>
      <w:r w:rsidR="005301DB" w:rsidRPr="00F41C95">
        <w:rPr>
          <w:rFonts w:ascii="Arial" w:hAnsi="Arial" w:cs="Arial"/>
          <w:b/>
          <w:bCs/>
          <w:color w:val="323232"/>
          <w:sz w:val="28"/>
          <w:szCs w:val="28"/>
          <w:lang w:eastAsia="en-IN"/>
        </w:rPr>
        <w:t>not</w:t>
      </w:r>
      <w:r w:rsidR="00B06215" w:rsidRPr="00F41C95">
        <w:rPr>
          <w:rFonts w:ascii="Arial" w:hAnsi="Arial" w:cs="Arial"/>
          <w:b/>
          <w:bCs/>
          <w:color w:val="323232"/>
          <w:sz w:val="28"/>
          <w:szCs w:val="28"/>
          <w:lang w:eastAsia="en-IN"/>
        </w:rPr>
        <w:t xml:space="preserve"> </w:t>
      </w:r>
      <w:r w:rsidR="005301DB" w:rsidRPr="00F41C95">
        <w:rPr>
          <w:rFonts w:ascii="Arial" w:hAnsi="Arial" w:cs="Arial"/>
          <w:b/>
          <w:bCs/>
          <w:color w:val="323232"/>
          <w:sz w:val="28"/>
          <w:szCs w:val="28"/>
          <w:lang w:eastAsia="en-IN"/>
        </w:rPr>
        <w:t>reply to spam messages</w:t>
      </w:r>
      <w:r w:rsidR="005301DB" w:rsidRPr="00F41C95">
        <w:rPr>
          <w:rFonts w:ascii="Arial" w:hAnsi="Arial" w:cs="Arial"/>
          <w:sz w:val="28"/>
          <w:szCs w:val="28"/>
          <w:lang w:eastAsia="en-IN"/>
        </w:rPr>
        <w:br/>
        <w:t>Almost all spam messages are malicious emails sent by unknown sources. These sources could be hackers who aim to hack into the computers of their victims. Never respond to spam messages because through this, the spammer will know that the email address is active and thus, it increases the chance of your email to be constantly targeted by the spammer.</w:t>
      </w:r>
    </w:p>
    <w:p w14:paraId="53A1839A" w14:textId="094A9D47" w:rsidR="00CF5C61" w:rsidRPr="00544F02" w:rsidRDefault="006F2B1A" w:rsidP="00F943DA">
      <w:pPr>
        <w:shd w:val="clear" w:color="auto" w:fill="FAFAF7"/>
        <w:spacing w:after="240" w:line="450" w:lineRule="atLeast"/>
        <w:jc w:val="both"/>
        <w:rPr>
          <w:rFonts w:ascii="Arial" w:eastAsia="Times New Roman" w:hAnsi="Arial" w:cs="Arial"/>
          <w:color w:val="131313"/>
          <w:sz w:val="28"/>
          <w:szCs w:val="28"/>
          <w:lang w:eastAsia="en-IN"/>
        </w:rPr>
      </w:pPr>
      <w:r w:rsidRPr="000F74E8">
        <w:rPr>
          <w:rFonts w:ascii="Arial" w:eastAsia="Times New Roman" w:hAnsi="Arial" w:cs="Arial"/>
          <w:b/>
          <w:bCs/>
          <w:color w:val="323232"/>
          <w:sz w:val="28"/>
          <w:szCs w:val="28"/>
          <w:lang w:eastAsia="en-IN"/>
        </w:rPr>
        <w:t>4.Download spam filtering tools and anti-virus software</w:t>
      </w:r>
      <w:r w:rsidRPr="000F74E8">
        <w:rPr>
          <w:rFonts w:ascii="Arial" w:eastAsia="Times New Roman" w:hAnsi="Arial" w:cs="Arial"/>
          <w:color w:val="131313"/>
          <w:sz w:val="28"/>
          <w:szCs w:val="28"/>
          <w:lang w:eastAsia="en-IN"/>
        </w:rPr>
        <w:br/>
      </w:r>
      <w:r w:rsidR="005301DB" w:rsidRPr="000F74E8">
        <w:rPr>
          <w:rFonts w:ascii="Arial" w:eastAsia="Times New Roman" w:hAnsi="Arial" w:cs="Arial"/>
          <w:color w:val="131313"/>
          <w:sz w:val="28"/>
          <w:szCs w:val="28"/>
          <w:lang w:eastAsia="en-IN"/>
        </w:rPr>
        <w:t xml:space="preserve">Spam filtering tools and anti-virus software can help to scan the emails that you received for malware. If the emails that you received contain malware, the malicious content would be quarantined and you would be prevented from opening it. This helps to alleviate the chance of emails </w:t>
      </w:r>
      <w:r w:rsidR="005301DB" w:rsidRPr="00544F02">
        <w:rPr>
          <w:rFonts w:ascii="Arial" w:eastAsia="Times New Roman" w:hAnsi="Arial" w:cs="Arial"/>
          <w:color w:val="131313"/>
          <w:sz w:val="28"/>
          <w:szCs w:val="28"/>
          <w:lang w:eastAsia="en-IN"/>
        </w:rPr>
        <w:lastRenderedPageBreak/>
        <w:t>containing malware from infecting your computer. As such, do select spam filtering tools and anti-virus software with such features to reduce your woes of having to decipher email contents.</w:t>
      </w:r>
    </w:p>
    <w:p w14:paraId="0539DE62" w14:textId="5FFEF8F4" w:rsidR="005301DB" w:rsidRDefault="00887601" w:rsidP="00F943DA">
      <w:pPr>
        <w:shd w:val="clear" w:color="auto" w:fill="FAFAF7"/>
        <w:spacing w:after="240" w:line="450" w:lineRule="atLeast"/>
        <w:jc w:val="both"/>
        <w:rPr>
          <w:rFonts w:ascii="Segoe UI" w:eastAsia="Times New Roman" w:hAnsi="Segoe UI" w:cs="Segoe UI"/>
          <w:color w:val="131313"/>
          <w:sz w:val="24"/>
          <w:szCs w:val="24"/>
          <w:lang w:eastAsia="en-IN"/>
        </w:rPr>
      </w:pPr>
      <w:r w:rsidRPr="00544F02">
        <w:rPr>
          <w:rFonts w:ascii="Arial" w:eastAsia="Times New Roman" w:hAnsi="Arial" w:cs="Arial"/>
          <w:b/>
          <w:bCs/>
          <w:color w:val="323232"/>
          <w:sz w:val="28"/>
          <w:szCs w:val="28"/>
          <w:lang w:eastAsia="en-IN"/>
        </w:rPr>
        <w:t>5.</w:t>
      </w:r>
      <w:r w:rsidR="005301DB" w:rsidRPr="00544F02">
        <w:rPr>
          <w:rFonts w:ascii="Arial" w:eastAsia="Times New Roman" w:hAnsi="Arial" w:cs="Arial"/>
          <w:b/>
          <w:bCs/>
          <w:color w:val="323232"/>
          <w:sz w:val="28"/>
          <w:szCs w:val="28"/>
          <w:lang w:eastAsia="en-IN"/>
        </w:rPr>
        <w:t>Avoid using your personal or business email address</w:t>
      </w:r>
      <w:r w:rsidR="005301DB" w:rsidRPr="00544F02">
        <w:rPr>
          <w:rFonts w:ascii="Arial" w:eastAsia="Times New Roman" w:hAnsi="Arial" w:cs="Arial"/>
          <w:color w:val="131313"/>
          <w:sz w:val="28"/>
          <w:szCs w:val="28"/>
          <w:lang w:eastAsia="en-IN"/>
        </w:rPr>
        <w:br/>
        <w:t>Do not use your personal or business email address when registering in any online contest or service such as applications, deal updates, etc. Many spammers watch these groups or emailing lists to harvest new email addresses</w:t>
      </w:r>
      <w:r w:rsidR="005301DB" w:rsidRPr="005301DB">
        <w:rPr>
          <w:rFonts w:ascii="Segoe UI" w:eastAsia="Times New Roman" w:hAnsi="Segoe UI" w:cs="Segoe UI"/>
          <w:color w:val="131313"/>
          <w:sz w:val="24"/>
          <w:szCs w:val="24"/>
          <w:lang w:eastAsia="en-IN"/>
        </w:rPr>
        <w:t>.</w:t>
      </w:r>
    </w:p>
    <w:p w14:paraId="406831A8" w14:textId="75C0AC27" w:rsidR="000C4AB8" w:rsidRPr="005301DB" w:rsidRDefault="000C4AB8" w:rsidP="00F943DA">
      <w:pPr>
        <w:jc w:val="both"/>
        <w:rPr>
          <w:rFonts w:ascii="Segoe UI" w:eastAsia="Times New Roman" w:hAnsi="Segoe UI" w:cs="Segoe UI"/>
          <w:b/>
          <w:bCs/>
          <w:color w:val="323232"/>
          <w:sz w:val="24"/>
          <w:szCs w:val="24"/>
          <w:lang w:eastAsia="en-IN"/>
        </w:rPr>
      </w:pPr>
      <w:r>
        <w:rPr>
          <w:rFonts w:ascii="Segoe UI" w:eastAsia="Times New Roman" w:hAnsi="Segoe UI" w:cs="Segoe UI"/>
          <w:b/>
          <w:bCs/>
          <w:color w:val="323232"/>
          <w:sz w:val="24"/>
          <w:szCs w:val="24"/>
          <w:lang w:eastAsia="en-IN"/>
        </w:rPr>
        <w:br w:type="page"/>
      </w:r>
    </w:p>
    <w:p w14:paraId="7ACD47BA" w14:textId="77777777" w:rsidR="003C3091" w:rsidRDefault="003C3091">
      <w:pPr>
        <w:rPr>
          <w:rFonts w:ascii="Arial Black" w:hAnsi="Arial Black"/>
          <w:sz w:val="56"/>
          <w:szCs w:val="56"/>
        </w:rPr>
      </w:pPr>
      <w:r>
        <w:rPr>
          <w:rFonts w:ascii="Arial Black" w:hAnsi="Arial Black"/>
          <w:sz w:val="56"/>
          <w:szCs w:val="56"/>
        </w:rPr>
        <w:lastRenderedPageBreak/>
        <w:t>Machine Learning:</w:t>
      </w:r>
    </w:p>
    <w:p w14:paraId="271866E8" w14:textId="09F23788" w:rsidR="00C116D2" w:rsidRDefault="00992AAA">
      <w:pPr>
        <w:rPr>
          <w:rFonts w:ascii="Arial" w:hAnsi="Arial" w:cs="Arial"/>
          <w:color w:val="6C6C6C"/>
          <w:sz w:val="27"/>
          <w:szCs w:val="27"/>
          <w:shd w:val="clear" w:color="auto" w:fill="FFFFFF"/>
        </w:rPr>
      </w:pPr>
      <w:r>
        <w:rPr>
          <w:rFonts w:ascii="Arial" w:hAnsi="Arial" w:cs="Arial"/>
          <w:color w:val="6C6C6C"/>
          <w:sz w:val="27"/>
          <w:szCs w:val="27"/>
          <w:shd w:val="clear" w:color="auto" w:fill="FFFFFF"/>
        </w:rPr>
        <w:t>Machine learning (ML) is a type of artificial intelligence (</w:t>
      </w:r>
      <w:hyperlink r:id="rId20" w:history="1">
        <w:r>
          <w:rPr>
            <w:rStyle w:val="Hyperlink"/>
            <w:rFonts w:ascii="Arial" w:hAnsi="Arial" w:cs="Arial"/>
            <w:color w:val="007CAD"/>
            <w:sz w:val="27"/>
            <w:szCs w:val="27"/>
            <w:shd w:val="clear" w:color="auto" w:fill="FFFFFF"/>
          </w:rPr>
          <w:t>AI</w:t>
        </w:r>
      </w:hyperlink>
      <w:r>
        <w:rPr>
          <w:rFonts w:ascii="Arial" w:hAnsi="Arial" w:cs="Arial"/>
          <w:color w:val="6C6C6C"/>
          <w:sz w:val="27"/>
          <w:szCs w:val="27"/>
          <w:shd w:val="clear" w:color="auto" w:fill="FFFFFF"/>
        </w:rPr>
        <w:t>) that allows software applications to become more accurate at predicting outcomes without being explicitly programmed to do so. Machine learning </w:t>
      </w:r>
      <w:hyperlink r:id="rId21" w:history="1">
        <w:r>
          <w:rPr>
            <w:rStyle w:val="Hyperlink"/>
            <w:rFonts w:ascii="Arial" w:hAnsi="Arial" w:cs="Arial"/>
            <w:color w:val="007CAD"/>
            <w:sz w:val="27"/>
            <w:szCs w:val="27"/>
            <w:shd w:val="clear" w:color="auto" w:fill="FFFFFF"/>
          </w:rPr>
          <w:t>algorithms</w:t>
        </w:r>
      </w:hyperlink>
      <w:r>
        <w:rPr>
          <w:rFonts w:ascii="Arial" w:hAnsi="Arial" w:cs="Arial"/>
          <w:color w:val="6C6C6C"/>
          <w:sz w:val="27"/>
          <w:szCs w:val="27"/>
          <w:shd w:val="clear" w:color="auto" w:fill="FFFFFF"/>
        </w:rPr>
        <w:t> use historical data as input to predict new output values.</w:t>
      </w:r>
    </w:p>
    <w:p w14:paraId="1F52F603" w14:textId="0C6DDD15" w:rsidR="00992AAA" w:rsidRDefault="004910E3">
      <w:pPr>
        <w:rPr>
          <w:rFonts w:ascii="Arial" w:hAnsi="Arial" w:cs="Arial"/>
          <w:color w:val="6C6C6C"/>
          <w:sz w:val="27"/>
          <w:szCs w:val="27"/>
          <w:shd w:val="clear" w:color="auto" w:fill="FFFFFF"/>
        </w:rPr>
      </w:pPr>
      <w:r>
        <w:rPr>
          <w:rFonts w:ascii="Arial" w:hAnsi="Arial" w:cs="Arial"/>
          <w:color w:val="6C6C6C"/>
          <w:sz w:val="27"/>
          <w:szCs w:val="27"/>
          <w:shd w:val="clear" w:color="auto" w:fill="FFFFFF"/>
        </w:rPr>
        <w:t xml:space="preserve">Machine learning is important because it gives enterprises a view of trends in customer </w:t>
      </w:r>
      <w:proofErr w:type="spellStart"/>
      <w:r>
        <w:rPr>
          <w:rFonts w:ascii="Arial" w:hAnsi="Arial" w:cs="Arial"/>
          <w:color w:val="6C6C6C"/>
          <w:sz w:val="27"/>
          <w:szCs w:val="27"/>
          <w:shd w:val="clear" w:color="auto" w:fill="FFFFFF"/>
        </w:rPr>
        <w:t>behavior</w:t>
      </w:r>
      <w:proofErr w:type="spellEnd"/>
      <w:r>
        <w:rPr>
          <w:rFonts w:ascii="Arial" w:hAnsi="Arial" w:cs="Arial"/>
          <w:color w:val="6C6C6C"/>
          <w:sz w:val="27"/>
          <w:szCs w:val="27"/>
          <w:shd w:val="clear" w:color="auto" w:fill="FFFFFF"/>
        </w:rPr>
        <w:t xml:space="preserve"> and business operational patterns, as well as supports the development of new products. Many of today's leading companies, such as Facebook, Google and Uber, make machine learning a central part of their operations. Machine learning has become a significant competitive differentiator for many companies.</w:t>
      </w:r>
    </w:p>
    <w:p w14:paraId="138EA9FB" w14:textId="77777777" w:rsidR="00602F4B" w:rsidRDefault="00602F4B" w:rsidP="00602F4B">
      <w:pPr>
        <w:numPr>
          <w:ilvl w:val="0"/>
          <w:numId w:val="11"/>
        </w:numPr>
        <w:shd w:val="clear" w:color="auto" w:fill="FFFFFF"/>
        <w:spacing w:before="150" w:after="150" w:line="401" w:lineRule="atLeast"/>
        <w:ind w:left="1095"/>
        <w:rPr>
          <w:rFonts w:ascii="Arial" w:hAnsi="Arial" w:cs="Arial"/>
          <w:color w:val="666666"/>
          <w:sz w:val="27"/>
          <w:szCs w:val="27"/>
        </w:rPr>
      </w:pPr>
      <w:r>
        <w:rPr>
          <w:rStyle w:val="Strong"/>
          <w:rFonts w:ascii="Arial" w:hAnsi="Arial" w:cs="Arial"/>
          <w:color w:val="666666"/>
          <w:sz w:val="27"/>
          <w:szCs w:val="27"/>
        </w:rPr>
        <w:t>Supervised learning:</w:t>
      </w:r>
      <w:r>
        <w:rPr>
          <w:rFonts w:ascii="Arial" w:hAnsi="Arial" w:cs="Arial"/>
          <w:color w:val="666666"/>
          <w:sz w:val="27"/>
          <w:szCs w:val="27"/>
        </w:rPr>
        <w:t> In this type of machine learning, </w:t>
      </w:r>
      <w:hyperlink r:id="rId22" w:history="1">
        <w:r>
          <w:rPr>
            <w:rStyle w:val="Hyperlink"/>
            <w:rFonts w:ascii="Arial" w:hAnsi="Arial" w:cs="Arial"/>
            <w:color w:val="007CAD"/>
            <w:sz w:val="27"/>
            <w:szCs w:val="27"/>
          </w:rPr>
          <w:t>data scientists</w:t>
        </w:r>
      </w:hyperlink>
      <w:r>
        <w:rPr>
          <w:rFonts w:ascii="Arial" w:hAnsi="Arial" w:cs="Arial"/>
          <w:color w:val="666666"/>
          <w:sz w:val="27"/>
          <w:szCs w:val="27"/>
        </w:rPr>
        <w:t xml:space="preserve"> supply algorithms with </w:t>
      </w:r>
      <w:proofErr w:type="spellStart"/>
      <w:r>
        <w:rPr>
          <w:rFonts w:ascii="Arial" w:hAnsi="Arial" w:cs="Arial"/>
          <w:color w:val="666666"/>
          <w:sz w:val="27"/>
          <w:szCs w:val="27"/>
        </w:rPr>
        <w:t>labeled</w:t>
      </w:r>
      <w:proofErr w:type="spellEnd"/>
      <w:r>
        <w:rPr>
          <w:rFonts w:ascii="Arial" w:hAnsi="Arial" w:cs="Arial"/>
          <w:color w:val="666666"/>
          <w:sz w:val="27"/>
          <w:szCs w:val="27"/>
        </w:rPr>
        <w:t xml:space="preserve"> training data and define the variables they want the algorithm to assess for correlations. Both the input and the output of the algorithm is specified.</w:t>
      </w:r>
    </w:p>
    <w:p w14:paraId="631BBBF4" w14:textId="77777777" w:rsidR="00602F4B" w:rsidRDefault="00602F4B" w:rsidP="00602F4B">
      <w:pPr>
        <w:numPr>
          <w:ilvl w:val="0"/>
          <w:numId w:val="11"/>
        </w:numPr>
        <w:shd w:val="clear" w:color="auto" w:fill="FFFFFF"/>
        <w:spacing w:before="150" w:after="150" w:line="401" w:lineRule="atLeast"/>
        <w:ind w:left="1095"/>
        <w:rPr>
          <w:rFonts w:ascii="Arial" w:hAnsi="Arial" w:cs="Arial"/>
          <w:color w:val="666666"/>
          <w:sz w:val="27"/>
          <w:szCs w:val="27"/>
        </w:rPr>
      </w:pPr>
      <w:r>
        <w:rPr>
          <w:rStyle w:val="Strong"/>
          <w:rFonts w:ascii="Arial" w:hAnsi="Arial" w:cs="Arial"/>
          <w:color w:val="666666"/>
          <w:sz w:val="27"/>
          <w:szCs w:val="27"/>
        </w:rPr>
        <w:t>Unsupervised learning:</w:t>
      </w:r>
      <w:r>
        <w:rPr>
          <w:rFonts w:ascii="Arial" w:hAnsi="Arial" w:cs="Arial"/>
          <w:color w:val="666666"/>
          <w:sz w:val="27"/>
          <w:szCs w:val="27"/>
        </w:rPr>
        <w:t xml:space="preserve"> This type of machine learning involves algorithms that train on </w:t>
      </w:r>
      <w:proofErr w:type="spellStart"/>
      <w:r>
        <w:rPr>
          <w:rFonts w:ascii="Arial" w:hAnsi="Arial" w:cs="Arial"/>
          <w:color w:val="666666"/>
          <w:sz w:val="27"/>
          <w:szCs w:val="27"/>
        </w:rPr>
        <w:t>unlabeled</w:t>
      </w:r>
      <w:proofErr w:type="spellEnd"/>
      <w:r>
        <w:rPr>
          <w:rFonts w:ascii="Arial" w:hAnsi="Arial" w:cs="Arial"/>
          <w:color w:val="666666"/>
          <w:sz w:val="27"/>
          <w:szCs w:val="27"/>
        </w:rPr>
        <w:t xml:space="preserve"> data. The algorithm scans through data sets looking for any meaningful connection. The data that algorithms train on as well as the predictions or recommendations they output are predetermined.</w:t>
      </w:r>
    </w:p>
    <w:p w14:paraId="3A065B34" w14:textId="77777777" w:rsidR="00602F4B" w:rsidRDefault="00602F4B" w:rsidP="00602F4B">
      <w:pPr>
        <w:numPr>
          <w:ilvl w:val="0"/>
          <w:numId w:val="11"/>
        </w:numPr>
        <w:shd w:val="clear" w:color="auto" w:fill="FFFFFF"/>
        <w:spacing w:before="150" w:after="150" w:line="401" w:lineRule="atLeast"/>
        <w:ind w:left="1095"/>
        <w:rPr>
          <w:rFonts w:ascii="Arial" w:hAnsi="Arial" w:cs="Arial"/>
          <w:color w:val="666666"/>
          <w:sz w:val="27"/>
          <w:szCs w:val="27"/>
        </w:rPr>
      </w:pPr>
      <w:r>
        <w:rPr>
          <w:rStyle w:val="Strong"/>
          <w:rFonts w:ascii="Arial" w:hAnsi="Arial" w:cs="Arial"/>
          <w:color w:val="666666"/>
          <w:sz w:val="27"/>
          <w:szCs w:val="27"/>
        </w:rPr>
        <w:t>Semi-supervised learning:</w:t>
      </w:r>
      <w:r>
        <w:rPr>
          <w:rFonts w:ascii="Arial" w:hAnsi="Arial" w:cs="Arial"/>
          <w:color w:val="666666"/>
          <w:sz w:val="27"/>
          <w:szCs w:val="27"/>
        </w:rPr>
        <w:t xml:space="preserve"> This approach to machine learning involves a mix of the two preceding types. Data scientists may feed an algorithm mostly </w:t>
      </w:r>
      <w:proofErr w:type="spellStart"/>
      <w:r>
        <w:rPr>
          <w:rFonts w:ascii="Arial" w:hAnsi="Arial" w:cs="Arial"/>
          <w:color w:val="666666"/>
          <w:sz w:val="27"/>
          <w:szCs w:val="27"/>
        </w:rPr>
        <w:t>labeled</w:t>
      </w:r>
      <w:proofErr w:type="spellEnd"/>
      <w:r>
        <w:rPr>
          <w:rFonts w:ascii="Arial" w:hAnsi="Arial" w:cs="Arial"/>
          <w:color w:val="666666"/>
          <w:sz w:val="27"/>
          <w:szCs w:val="27"/>
        </w:rPr>
        <w:t> </w:t>
      </w:r>
      <w:hyperlink r:id="rId23" w:history="1">
        <w:r>
          <w:rPr>
            <w:rStyle w:val="Hyperlink"/>
            <w:rFonts w:ascii="Arial" w:hAnsi="Arial" w:cs="Arial"/>
            <w:color w:val="007CAD"/>
            <w:sz w:val="27"/>
            <w:szCs w:val="27"/>
          </w:rPr>
          <w:t>training data</w:t>
        </w:r>
      </w:hyperlink>
      <w:r>
        <w:rPr>
          <w:rFonts w:ascii="Arial" w:hAnsi="Arial" w:cs="Arial"/>
          <w:color w:val="666666"/>
          <w:sz w:val="27"/>
          <w:szCs w:val="27"/>
        </w:rPr>
        <w:t>, but the model is free to explore the data on its own and develop its own understanding of the data set.</w:t>
      </w:r>
    </w:p>
    <w:p w14:paraId="20E5B262" w14:textId="77777777" w:rsidR="00602F4B" w:rsidRDefault="00602F4B" w:rsidP="00602F4B">
      <w:pPr>
        <w:numPr>
          <w:ilvl w:val="0"/>
          <w:numId w:val="11"/>
        </w:numPr>
        <w:shd w:val="clear" w:color="auto" w:fill="FFFFFF"/>
        <w:spacing w:before="150" w:after="150" w:line="401" w:lineRule="atLeast"/>
        <w:ind w:left="1095"/>
        <w:rPr>
          <w:rFonts w:ascii="Arial" w:hAnsi="Arial" w:cs="Arial"/>
          <w:color w:val="666666"/>
          <w:sz w:val="27"/>
          <w:szCs w:val="27"/>
        </w:rPr>
      </w:pPr>
      <w:r>
        <w:rPr>
          <w:rStyle w:val="Strong"/>
          <w:rFonts w:ascii="Arial" w:hAnsi="Arial" w:cs="Arial"/>
          <w:color w:val="666666"/>
          <w:sz w:val="27"/>
          <w:szCs w:val="27"/>
        </w:rPr>
        <w:t>Reinforcement learning: </w:t>
      </w:r>
      <w:r>
        <w:rPr>
          <w:rFonts w:ascii="Arial" w:hAnsi="Arial" w:cs="Arial"/>
          <w:color w:val="666666"/>
          <w:sz w:val="27"/>
          <w:szCs w:val="27"/>
        </w:rPr>
        <w:t>Data scientists typically use </w:t>
      </w:r>
      <w:hyperlink r:id="rId24" w:history="1">
        <w:r>
          <w:rPr>
            <w:rStyle w:val="Hyperlink"/>
            <w:rFonts w:ascii="Arial" w:hAnsi="Arial" w:cs="Arial"/>
            <w:color w:val="007CAD"/>
            <w:sz w:val="27"/>
            <w:szCs w:val="27"/>
          </w:rPr>
          <w:t>reinforcement learning</w:t>
        </w:r>
      </w:hyperlink>
      <w:r>
        <w:rPr>
          <w:rFonts w:ascii="Arial" w:hAnsi="Arial" w:cs="Arial"/>
          <w:color w:val="666666"/>
          <w:sz w:val="27"/>
          <w:szCs w:val="27"/>
        </w:rPr>
        <w:t> to teach a machine to complete a multi-step process for which there are clearly defined rules. Data scientists program an algorithm to complete a task and give it positive or negative cues as it works out how to complete a task. But for the most part, the algorithm decides on its own what steps to take along the way.</w:t>
      </w:r>
    </w:p>
    <w:p w14:paraId="19998603" w14:textId="7435600F" w:rsidR="00364EE5" w:rsidRPr="00B61A41" w:rsidRDefault="00364EE5" w:rsidP="004A125E">
      <w:pPr>
        <w:pStyle w:val="Heading2"/>
        <w:shd w:val="clear" w:color="auto" w:fill="FFFFFF"/>
        <w:spacing w:before="569" w:line="360" w:lineRule="atLeast"/>
        <w:rPr>
          <w:rFonts w:ascii="Arial Black" w:hAnsi="Arial Black" w:cs="Helvetica"/>
          <w:color w:val="292929"/>
          <w:sz w:val="44"/>
          <w:szCs w:val="44"/>
        </w:rPr>
      </w:pPr>
      <w:r w:rsidRPr="00B61A41">
        <w:rPr>
          <w:rFonts w:ascii="Arial Black" w:hAnsi="Arial Black" w:cs="Helvetica"/>
          <w:color w:val="292929"/>
          <w:sz w:val="44"/>
          <w:szCs w:val="44"/>
        </w:rPr>
        <w:lastRenderedPageBreak/>
        <w:t>Logistic Regression</w:t>
      </w:r>
      <w:r w:rsidR="004A125E" w:rsidRPr="00B61A41">
        <w:rPr>
          <w:rFonts w:ascii="Arial Black" w:hAnsi="Arial Black" w:cs="Helvetica"/>
          <w:color w:val="292929"/>
          <w:sz w:val="44"/>
          <w:szCs w:val="44"/>
        </w:rPr>
        <w:t>:</w:t>
      </w:r>
    </w:p>
    <w:p w14:paraId="509D9279" w14:textId="557598DB" w:rsidR="00364EE5" w:rsidRPr="00080BEF" w:rsidRDefault="00364EE5" w:rsidP="00080BEF">
      <w:pPr>
        <w:pStyle w:val="km"/>
        <w:shd w:val="clear" w:color="auto" w:fill="FFFFFF"/>
        <w:spacing w:before="480" w:beforeAutospacing="0" w:after="0" w:afterAutospacing="0" w:line="480" w:lineRule="atLeast"/>
        <w:jc w:val="both"/>
        <w:rPr>
          <w:rFonts w:ascii="Arial" w:hAnsi="Arial" w:cs="Arial"/>
          <w:i/>
          <w:iCs/>
          <w:color w:val="292929"/>
          <w:spacing w:val="-1"/>
          <w:sz w:val="28"/>
          <w:szCs w:val="28"/>
        </w:rPr>
      </w:pPr>
      <w:r w:rsidRPr="008E67B0">
        <w:rPr>
          <w:rStyle w:val="Emphasis"/>
          <w:rFonts w:ascii="Arial" w:hAnsi="Arial" w:cs="Arial"/>
          <w:i w:val="0"/>
          <w:iCs w:val="0"/>
          <w:color w:val="292929"/>
          <w:spacing w:val="-1"/>
          <w:sz w:val="28"/>
          <w:szCs w:val="28"/>
        </w:rPr>
        <w:t>Logistic Regression measures the relationship between the categorical dependent variable and one or more independent variables by </w:t>
      </w:r>
      <w:r w:rsidRPr="008E67B0">
        <w:rPr>
          <w:rStyle w:val="Emphasis"/>
          <w:rFonts w:ascii="Arial" w:hAnsi="Arial" w:cs="Arial"/>
          <w:b/>
          <w:bCs/>
          <w:i w:val="0"/>
          <w:iCs w:val="0"/>
          <w:color w:val="292929"/>
          <w:spacing w:val="-1"/>
          <w:sz w:val="28"/>
          <w:szCs w:val="28"/>
        </w:rPr>
        <w:t>estimating</w:t>
      </w:r>
      <w:r w:rsidRPr="008E67B0">
        <w:rPr>
          <w:rStyle w:val="Emphasis"/>
          <w:rFonts w:ascii="Arial" w:hAnsi="Arial" w:cs="Arial"/>
          <w:i w:val="0"/>
          <w:iCs w:val="0"/>
          <w:color w:val="292929"/>
          <w:spacing w:val="-1"/>
          <w:sz w:val="28"/>
          <w:szCs w:val="28"/>
        </w:rPr>
        <w:t> </w:t>
      </w:r>
      <w:r w:rsidRPr="008E67B0">
        <w:rPr>
          <w:rStyle w:val="Emphasis"/>
          <w:rFonts w:ascii="Arial" w:hAnsi="Arial" w:cs="Arial"/>
          <w:b/>
          <w:bCs/>
          <w:i w:val="0"/>
          <w:iCs w:val="0"/>
          <w:color w:val="292929"/>
          <w:spacing w:val="-1"/>
          <w:sz w:val="28"/>
          <w:szCs w:val="28"/>
        </w:rPr>
        <w:t>probabilities</w:t>
      </w:r>
      <w:r w:rsidRPr="008E67B0">
        <w:rPr>
          <w:rStyle w:val="Emphasis"/>
          <w:rFonts w:ascii="Arial" w:hAnsi="Arial" w:cs="Arial"/>
          <w:i w:val="0"/>
          <w:iCs w:val="0"/>
          <w:color w:val="292929"/>
          <w:spacing w:val="-1"/>
          <w:sz w:val="28"/>
          <w:szCs w:val="28"/>
        </w:rPr>
        <w:t> using a </w:t>
      </w:r>
      <w:r w:rsidRPr="008E67B0">
        <w:rPr>
          <w:rStyle w:val="Emphasis"/>
          <w:rFonts w:ascii="Arial" w:hAnsi="Arial" w:cs="Arial"/>
          <w:b/>
          <w:bCs/>
          <w:i w:val="0"/>
          <w:iCs w:val="0"/>
          <w:color w:val="292929"/>
          <w:spacing w:val="-1"/>
          <w:sz w:val="28"/>
          <w:szCs w:val="28"/>
        </w:rPr>
        <w:t xml:space="preserve">logistic </w:t>
      </w:r>
      <w:proofErr w:type="spellStart"/>
      <w:proofErr w:type="gramStart"/>
      <w:r w:rsidRPr="008E67B0">
        <w:rPr>
          <w:rStyle w:val="Emphasis"/>
          <w:rFonts w:ascii="Arial" w:hAnsi="Arial" w:cs="Arial"/>
          <w:b/>
          <w:bCs/>
          <w:i w:val="0"/>
          <w:iCs w:val="0"/>
          <w:color w:val="292929"/>
          <w:spacing w:val="-1"/>
          <w:sz w:val="28"/>
          <w:szCs w:val="28"/>
        </w:rPr>
        <w:t>function</w:t>
      </w:r>
      <w:r w:rsidRPr="008E67B0">
        <w:rPr>
          <w:rStyle w:val="Emphasis"/>
          <w:rFonts w:ascii="Arial" w:hAnsi="Arial" w:cs="Arial"/>
          <w:i w:val="0"/>
          <w:iCs w:val="0"/>
          <w:color w:val="292929"/>
          <w:spacing w:val="-1"/>
          <w:sz w:val="28"/>
          <w:szCs w:val="28"/>
        </w:rPr>
        <w:t>.</w:t>
      </w:r>
      <w:r w:rsidRPr="008E67B0">
        <w:rPr>
          <w:rFonts w:ascii="Arial" w:hAnsi="Arial" w:cs="Arial"/>
          <w:color w:val="292929"/>
          <w:spacing w:val="-1"/>
          <w:sz w:val="28"/>
          <w:szCs w:val="28"/>
        </w:rPr>
        <w:t>From</w:t>
      </w:r>
      <w:proofErr w:type="spellEnd"/>
      <w:proofErr w:type="gramEnd"/>
      <w:r w:rsidRPr="008E67B0">
        <w:rPr>
          <w:rFonts w:ascii="Arial" w:hAnsi="Arial" w:cs="Arial"/>
          <w:color w:val="292929"/>
          <w:spacing w:val="-1"/>
          <w:sz w:val="28"/>
          <w:szCs w:val="28"/>
        </w:rPr>
        <w:t xml:space="preserve"> the definition it seems, the logistic function plays an important role in classification here but we need to understand what is logistic function and how does it help in estimating the probability of being in a class</w:t>
      </w:r>
      <w:r w:rsidRPr="008E67B0">
        <w:rPr>
          <w:rFonts w:ascii="Arial" w:hAnsi="Arial" w:cs="Arial"/>
          <w:color w:val="292929"/>
          <w:spacing w:val="-1"/>
          <w:sz w:val="30"/>
          <w:szCs w:val="30"/>
        </w:rPr>
        <w:t>.</w:t>
      </w:r>
    </w:p>
    <w:p w14:paraId="48090C77" w14:textId="155BD701" w:rsidR="00364EE5" w:rsidRDefault="00364EE5" w:rsidP="00364EE5">
      <w:pPr>
        <w:rPr>
          <w:rFonts w:ascii="Times New Roman" w:hAnsi="Times New Roman"/>
          <w:sz w:val="24"/>
          <w:szCs w:val="24"/>
        </w:rPr>
      </w:pPr>
      <w:r>
        <w:rPr>
          <w:noProof/>
        </w:rPr>
        <w:drawing>
          <wp:inline distT="0" distB="0" distL="0" distR="0" wp14:anchorId="1F54655A" wp14:editId="508B918E">
            <wp:extent cx="5730240" cy="383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832860"/>
                    </a:xfrm>
                    <a:prstGeom prst="rect">
                      <a:avLst/>
                    </a:prstGeom>
                    <a:noFill/>
                    <a:ln>
                      <a:noFill/>
                    </a:ln>
                  </pic:spPr>
                </pic:pic>
              </a:graphicData>
            </a:graphic>
          </wp:inline>
        </w:drawing>
      </w:r>
    </w:p>
    <w:p w14:paraId="33E08651" w14:textId="649FCF35" w:rsidR="00364EE5" w:rsidRPr="00807D49" w:rsidRDefault="00807D49" w:rsidP="00807D49">
      <w:r>
        <w:t xml:space="preserve">   </w:t>
      </w:r>
      <w:r w:rsidR="00364EE5" w:rsidRPr="00B0604F">
        <w:rPr>
          <w:rFonts w:ascii="Arial" w:hAnsi="Arial" w:cs="Arial"/>
          <w:color w:val="292929"/>
          <w:spacing w:val="-1"/>
          <w:sz w:val="28"/>
          <w:szCs w:val="28"/>
        </w:rPr>
        <w:t>The formula mentioned in the above image is known as Logistic function or Sigmoid function and the curve called Sigmoid curve. The Sigmoid function gives an S shaped curve. The output of Sigmoid function tends towards 1 as z → ∞ and tends towards 0 as z → −∞. Hence Sigmoid/logistic function produces the value of</w:t>
      </w:r>
      <w:r w:rsidR="00364EE5">
        <w:rPr>
          <w:rFonts w:ascii="Georgia" w:hAnsi="Georgia"/>
          <w:color w:val="292929"/>
          <w:spacing w:val="-1"/>
          <w:sz w:val="30"/>
          <w:szCs w:val="30"/>
        </w:rPr>
        <w:t xml:space="preserve"> dependent </w:t>
      </w:r>
      <w:proofErr w:type="spellStart"/>
      <w:proofErr w:type="gramStart"/>
      <w:r w:rsidR="00364EE5">
        <w:rPr>
          <w:rFonts w:ascii="Georgia" w:hAnsi="Georgia"/>
          <w:color w:val="292929"/>
          <w:spacing w:val="-1"/>
          <w:sz w:val="30"/>
          <w:szCs w:val="30"/>
        </w:rPr>
        <w:t>variabl</w:t>
      </w:r>
      <w:r>
        <w:rPr>
          <w:rFonts w:ascii="Georgia" w:hAnsi="Georgia"/>
          <w:color w:val="292929"/>
          <w:spacing w:val="-1"/>
          <w:sz w:val="30"/>
          <w:szCs w:val="30"/>
        </w:rPr>
        <w:t>e.</w:t>
      </w:r>
      <w:r w:rsidR="00364EE5">
        <w:rPr>
          <w:rFonts w:ascii="Georgia" w:hAnsi="Georgia"/>
          <w:color w:val="292929"/>
          <w:spacing w:val="-1"/>
          <w:sz w:val="30"/>
          <w:szCs w:val="30"/>
        </w:rPr>
        <w:t>which</w:t>
      </w:r>
      <w:proofErr w:type="spellEnd"/>
      <w:proofErr w:type="gramEnd"/>
      <w:r w:rsidR="00364EE5">
        <w:rPr>
          <w:rFonts w:ascii="Georgia" w:hAnsi="Georgia"/>
          <w:color w:val="292929"/>
          <w:spacing w:val="-1"/>
          <w:sz w:val="30"/>
          <w:szCs w:val="30"/>
        </w:rPr>
        <w:t xml:space="preserve"> will always lie between [0,1] </w:t>
      </w:r>
      <w:proofErr w:type="spellStart"/>
      <w:r w:rsidR="00364EE5">
        <w:rPr>
          <w:rFonts w:ascii="Georgia" w:hAnsi="Georgia"/>
          <w:color w:val="292929"/>
          <w:spacing w:val="-1"/>
          <w:sz w:val="30"/>
          <w:szCs w:val="30"/>
        </w:rPr>
        <w:t>i.e</w:t>
      </w:r>
      <w:proofErr w:type="spellEnd"/>
      <w:r w:rsidR="00364EE5">
        <w:rPr>
          <w:rFonts w:ascii="Georgia" w:hAnsi="Georgia"/>
          <w:color w:val="292929"/>
          <w:spacing w:val="-1"/>
          <w:sz w:val="30"/>
          <w:szCs w:val="30"/>
        </w:rPr>
        <w:t xml:space="preserve"> the probability of being in a class.</w:t>
      </w:r>
    </w:p>
    <w:p w14:paraId="7F0E1B74" w14:textId="77777777" w:rsidR="004910E3" w:rsidRPr="00C116D2" w:rsidRDefault="004910E3">
      <w:pPr>
        <w:rPr>
          <w:rFonts w:ascii="Arial Black" w:hAnsi="Arial Black"/>
          <w:sz w:val="28"/>
          <w:szCs w:val="28"/>
        </w:rPr>
      </w:pPr>
    </w:p>
    <w:p w14:paraId="217EDE4E" w14:textId="77777777" w:rsidR="001D68D2" w:rsidRDefault="007009BA">
      <w:pPr>
        <w:rPr>
          <w:rFonts w:ascii="Arial Black" w:hAnsi="Arial Black"/>
          <w:sz w:val="56"/>
          <w:szCs w:val="56"/>
        </w:rPr>
      </w:pPr>
      <w:r w:rsidRPr="005B6FD8">
        <w:rPr>
          <w:rFonts w:ascii="Arial Black" w:hAnsi="Arial Black"/>
          <w:sz w:val="56"/>
          <w:szCs w:val="56"/>
          <w:u w:val="single"/>
        </w:rPr>
        <w:lastRenderedPageBreak/>
        <w:t>Impl</w:t>
      </w:r>
      <w:r w:rsidR="00364893" w:rsidRPr="005B6FD8">
        <w:rPr>
          <w:rFonts w:ascii="Arial Black" w:hAnsi="Arial Black"/>
          <w:sz w:val="56"/>
          <w:szCs w:val="56"/>
          <w:u w:val="single"/>
        </w:rPr>
        <w:t>e</w:t>
      </w:r>
      <w:r w:rsidRPr="005B6FD8">
        <w:rPr>
          <w:rFonts w:ascii="Arial Black" w:hAnsi="Arial Black"/>
          <w:sz w:val="56"/>
          <w:szCs w:val="56"/>
          <w:u w:val="single"/>
        </w:rPr>
        <w:t>mentation</w:t>
      </w:r>
      <w:r w:rsidR="001D68D2">
        <w:rPr>
          <w:rFonts w:ascii="Arial Black" w:hAnsi="Arial Black"/>
          <w:sz w:val="56"/>
          <w:szCs w:val="56"/>
        </w:rPr>
        <w:t>:</w:t>
      </w:r>
    </w:p>
    <w:p w14:paraId="26C27C61" w14:textId="6DCD63A8" w:rsidR="009E7827" w:rsidRPr="006010F1" w:rsidRDefault="009E7827" w:rsidP="009E7827">
      <w:pPr>
        <w:pStyle w:val="Heading4"/>
        <w:shd w:val="clear" w:color="auto" w:fill="FFFFFF"/>
        <w:rPr>
          <w:rFonts w:ascii="Arial" w:hAnsi="Arial" w:cs="Arial"/>
          <w:color w:val="222222"/>
        </w:rPr>
      </w:pPr>
      <w:r w:rsidRPr="006010F1">
        <w:rPr>
          <w:rFonts w:ascii="Arial" w:hAnsi="Arial" w:cs="Arial"/>
          <w:b/>
          <w:bCs/>
          <w:color w:val="222222"/>
        </w:rPr>
        <w:t>Step 1: Import Packages, Functions, and Classes</w:t>
      </w:r>
    </w:p>
    <w:p w14:paraId="1F657C00" w14:textId="77777777" w:rsidR="0099659D" w:rsidRPr="006010F1" w:rsidRDefault="009E7827" w:rsidP="0099659D">
      <w:pPr>
        <w:shd w:val="clear" w:color="auto" w:fill="FFFFFE"/>
        <w:spacing w:after="0" w:line="285" w:lineRule="atLeast"/>
        <w:rPr>
          <w:rFonts w:ascii="Arial" w:eastAsia="Times New Roman" w:hAnsi="Arial" w:cs="Arial"/>
          <w:color w:val="000000"/>
          <w:sz w:val="21"/>
          <w:szCs w:val="21"/>
          <w:lang w:eastAsia="en-IN"/>
        </w:rPr>
      </w:pPr>
      <w:r w:rsidRPr="006010F1">
        <w:rPr>
          <w:rFonts w:ascii="Arial" w:hAnsi="Arial" w:cs="Arial"/>
          <w:color w:val="222222"/>
          <w:sz w:val="27"/>
          <w:szCs w:val="27"/>
        </w:rPr>
        <w:t>First, you have to </w:t>
      </w:r>
      <w:hyperlink r:id="rId26" w:history="1">
        <w:r w:rsidRPr="006010F1">
          <w:rPr>
            <w:rStyle w:val="Hyperlink"/>
            <w:rFonts w:ascii="Arial" w:hAnsi="Arial" w:cs="Arial"/>
            <w:color w:val="619CCD"/>
            <w:sz w:val="27"/>
            <w:szCs w:val="27"/>
          </w:rPr>
          <w:t>import</w:t>
        </w:r>
      </w:hyperlink>
      <w:r w:rsidRPr="006010F1">
        <w:rPr>
          <w:rFonts w:ascii="Arial" w:hAnsi="Arial" w:cs="Arial"/>
          <w:color w:val="222222"/>
          <w:sz w:val="27"/>
          <w:szCs w:val="27"/>
        </w:rPr>
        <w:t> Matplotlib for visualization and NumPy for array operations. You’ll also need </w:t>
      </w:r>
      <w:proofErr w:type="spellStart"/>
      <w:r w:rsidRPr="006010F1">
        <w:rPr>
          <w:rStyle w:val="HTMLCode"/>
          <w:rFonts w:ascii="Arial" w:eastAsiaTheme="minorHAnsi" w:hAnsi="Arial" w:cs="Arial"/>
          <w:color w:val="222222"/>
        </w:rPr>
        <w:t>LogisticRegression</w:t>
      </w:r>
      <w:proofErr w:type="spellEnd"/>
      <w:r w:rsidRPr="006010F1">
        <w:rPr>
          <w:rFonts w:ascii="Arial" w:hAnsi="Arial" w:cs="Arial"/>
          <w:color w:val="222222"/>
          <w:sz w:val="27"/>
          <w:szCs w:val="27"/>
        </w:rPr>
        <w:t>, </w:t>
      </w:r>
      <w:proofErr w:type="spellStart"/>
      <w:r w:rsidR="00434046" w:rsidRPr="006010F1">
        <w:rPr>
          <w:rStyle w:val="HTMLCode"/>
          <w:rFonts w:ascii="Arial" w:eastAsiaTheme="minorHAnsi" w:hAnsi="Arial" w:cs="Arial"/>
          <w:color w:val="222222"/>
          <w:sz w:val="22"/>
          <w:szCs w:val="22"/>
        </w:rPr>
        <w:t>train_</w:t>
      </w:r>
      <w:r w:rsidR="0099659D" w:rsidRPr="006010F1">
        <w:rPr>
          <w:rStyle w:val="HTMLCode"/>
          <w:rFonts w:ascii="Arial" w:eastAsiaTheme="minorHAnsi" w:hAnsi="Arial" w:cs="Arial"/>
          <w:color w:val="222222"/>
          <w:sz w:val="22"/>
          <w:szCs w:val="22"/>
        </w:rPr>
        <w:t>test_split</w:t>
      </w:r>
      <w:proofErr w:type="spellEnd"/>
      <w:r w:rsidRPr="006010F1">
        <w:rPr>
          <w:rFonts w:ascii="Arial" w:hAnsi="Arial" w:cs="Arial"/>
          <w:color w:val="222222"/>
          <w:sz w:val="27"/>
          <w:szCs w:val="27"/>
        </w:rPr>
        <w:t xml:space="preserve">, </w:t>
      </w:r>
      <w:proofErr w:type="spellStart"/>
      <w:r w:rsidR="0099659D" w:rsidRPr="006010F1">
        <w:rPr>
          <w:rFonts w:ascii="Arial" w:eastAsia="Times New Roman" w:hAnsi="Arial" w:cs="Arial"/>
          <w:color w:val="000000"/>
          <w:sz w:val="21"/>
          <w:szCs w:val="21"/>
          <w:lang w:eastAsia="en-IN"/>
        </w:rPr>
        <w:t>TfidfVectorizer</w:t>
      </w:r>
      <w:proofErr w:type="spellEnd"/>
    </w:p>
    <w:p w14:paraId="0E2A674A" w14:textId="42E35B32" w:rsidR="009E7827" w:rsidRDefault="009E7827" w:rsidP="009E7827">
      <w:pPr>
        <w:pStyle w:val="NormalWeb"/>
        <w:shd w:val="clear" w:color="auto" w:fill="FFFFFF"/>
        <w:spacing w:before="0" w:beforeAutospacing="0"/>
        <w:rPr>
          <w:rFonts w:ascii="Source Sans Pro" w:hAnsi="Source Sans Pro"/>
          <w:color w:val="222222"/>
          <w:sz w:val="27"/>
          <w:szCs w:val="27"/>
        </w:rPr>
      </w:pPr>
      <w:r w:rsidRPr="006010F1">
        <w:rPr>
          <w:rFonts w:ascii="Arial" w:hAnsi="Arial" w:cs="Arial"/>
          <w:color w:val="222222"/>
          <w:sz w:val="27"/>
          <w:szCs w:val="27"/>
        </w:rPr>
        <w:t>and </w:t>
      </w:r>
      <w:proofErr w:type="spellStart"/>
      <w:r w:rsidR="0099659D" w:rsidRPr="006010F1">
        <w:rPr>
          <w:rFonts w:ascii="Arial" w:hAnsi="Arial" w:cs="Arial"/>
          <w:color w:val="000000"/>
          <w:sz w:val="21"/>
          <w:szCs w:val="21"/>
        </w:rPr>
        <w:t>accuracy_score</w:t>
      </w:r>
      <w:proofErr w:type="spellEnd"/>
      <w:r w:rsidR="0099659D" w:rsidRPr="006010F1">
        <w:rPr>
          <w:rFonts w:ascii="Arial" w:hAnsi="Arial" w:cs="Arial"/>
          <w:color w:val="222222"/>
          <w:sz w:val="27"/>
          <w:szCs w:val="27"/>
        </w:rPr>
        <w:t xml:space="preserve"> </w:t>
      </w:r>
      <w:r w:rsidRPr="006010F1">
        <w:rPr>
          <w:rFonts w:ascii="Arial" w:hAnsi="Arial" w:cs="Arial"/>
          <w:color w:val="222222"/>
          <w:sz w:val="27"/>
          <w:szCs w:val="27"/>
        </w:rPr>
        <w:t>from scikit-learn</w:t>
      </w:r>
      <w:r>
        <w:rPr>
          <w:rFonts w:ascii="Source Sans Pro" w:hAnsi="Source Sans Pro"/>
          <w:color w:val="222222"/>
          <w:sz w:val="27"/>
          <w:szCs w:val="27"/>
        </w:rPr>
        <w:t>:</w:t>
      </w:r>
    </w:p>
    <w:p w14:paraId="2AFC5BD4" w14:textId="0BC93164" w:rsidR="00E16D23" w:rsidRPr="00E16D23" w:rsidRDefault="00E16D23" w:rsidP="00E16D23">
      <w:pPr>
        <w:shd w:val="clear" w:color="auto" w:fill="FFFFFE"/>
        <w:spacing w:line="285" w:lineRule="atLeast"/>
        <w:rPr>
          <w:rFonts w:ascii="Courier New" w:eastAsia="Times New Roman" w:hAnsi="Courier New" w:cs="Courier New"/>
          <w:color w:val="000000"/>
          <w:sz w:val="21"/>
          <w:szCs w:val="21"/>
          <w:lang w:eastAsia="en-IN"/>
        </w:rPr>
      </w:pPr>
      <w:r w:rsidRPr="00E16D23">
        <w:rPr>
          <w:rFonts w:ascii="Courier New" w:eastAsia="Times New Roman" w:hAnsi="Courier New" w:cs="Courier New"/>
          <w:color w:val="008000"/>
          <w:sz w:val="21"/>
          <w:szCs w:val="21"/>
          <w:lang w:eastAsia="en-IN"/>
        </w:rPr>
        <w:t>#</w:t>
      </w:r>
      <w:proofErr w:type="gramStart"/>
      <w:r w:rsidRPr="00E16D23">
        <w:rPr>
          <w:rFonts w:ascii="Courier New" w:eastAsia="Times New Roman" w:hAnsi="Courier New" w:cs="Courier New"/>
          <w:color w:val="008000"/>
          <w:sz w:val="21"/>
          <w:szCs w:val="21"/>
          <w:lang w:eastAsia="en-IN"/>
        </w:rPr>
        <w:t>importing</w:t>
      </w:r>
      <w:proofErr w:type="gramEnd"/>
      <w:r w:rsidRPr="00E16D23">
        <w:rPr>
          <w:rFonts w:ascii="Courier New" w:eastAsia="Times New Roman" w:hAnsi="Courier New" w:cs="Courier New"/>
          <w:color w:val="008000"/>
          <w:sz w:val="21"/>
          <w:szCs w:val="21"/>
          <w:lang w:eastAsia="en-IN"/>
        </w:rPr>
        <w:t> libraries</w:t>
      </w:r>
    </w:p>
    <w:p w14:paraId="2E5B9847" w14:textId="77777777" w:rsidR="00E16D23" w:rsidRPr="00E16D23" w:rsidRDefault="00E16D23" w:rsidP="00E16D23">
      <w:pPr>
        <w:shd w:val="clear" w:color="auto" w:fill="FFFFFE"/>
        <w:spacing w:after="0" w:line="285" w:lineRule="atLeast"/>
        <w:rPr>
          <w:rFonts w:ascii="Courier New" w:eastAsia="Times New Roman" w:hAnsi="Courier New" w:cs="Courier New"/>
          <w:color w:val="000000"/>
          <w:sz w:val="21"/>
          <w:szCs w:val="21"/>
          <w:lang w:eastAsia="en-IN"/>
        </w:rPr>
      </w:pPr>
      <w:r w:rsidRPr="00E16D23">
        <w:rPr>
          <w:rFonts w:ascii="Courier New" w:eastAsia="Times New Roman" w:hAnsi="Courier New" w:cs="Courier New"/>
          <w:color w:val="AF00DB"/>
          <w:sz w:val="21"/>
          <w:szCs w:val="21"/>
          <w:lang w:eastAsia="en-IN"/>
        </w:rPr>
        <w:t>import</w:t>
      </w:r>
      <w:r w:rsidRPr="00E16D23">
        <w:rPr>
          <w:rFonts w:ascii="Courier New" w:eastAsia="Times New Roman" w:hAnsi="Courier New" w:cs="Courier New"/>
          <w:color w:val="000000"/>
          <w:sz w:val="21"/>
          <w:szCs w:val="21"/>
          <w:lang w:eastAsia="en-IN"/>
        </w:rPr>
        <w:t> </w:t>
      </w:r>
      <w:proofErr w:type="spellStart"/>
      <w:r w:rsidRPr="00E16D23">
        <w:rPr>
          <w:rFonts w:ascii="Courier New" w:eastAsia="Times New Roman" w:hAnsi="Courier New" w:cs="Courier New"/>
          <w:color w:val="000000"/>
          <w:sz w:val="21"/>
          <w:szCs w:val="21"/>
          <w:lang w:eastAsia="en-IN"/>
        </w:rPr>
        <w:t>numpy</w:t>
      </w:r>
      <w:proofErr w:type="spellEnd"/>
      <w:r w:rsidRPr="00E16D23">
        <w:rPr>
          <w:rFonts w:ascii="Courier New" w:eastAsia="Times New Roman" w:hAnsi="Courier New" w:cs="Courier New"/>
          <w:color w:val="000000"/>
          <w:sz w:val="21"/>
          <w:szCs w:val="21"/>
          <w:lang w:eastAsia="en-IN"/>
        </w:rPr>
        <w:t> </w:t>
      </w:r>
      <w:r w:rsidRPr="00E16D23">
        <w:rPr>
          <w:rFonts w:ascii="Courier New" w:eastAsia="Times New Roman" w:hAnsi="Courier New" w:cs="Courier New"/>
          <w:color w:val="AF00DB"/>
          <w:sz w:val="21"/>
          <w:szCs w:val="21"/>
          <w:lang w:eastAsia="en-IN"/>
        </w:rPr>
        <w:t>as</w:t>
      </w:r>
      <w:r w:rsidRPr="00E16D23">
        <w:rPr>
          <w:rFonts w:ascii="Courier New" w:eastAsia="Times New Roman" w:hAnsi="Courier New" w:cs="Courier New"/>
          <w:color w:val="000000"/>
          <w:sz w:val="21"/>
          <w:szCs w:val="21"/>
          <w:lang w:eastAsia="en-IN"/>
        </w:rPr>
        <w:t> np</w:t>
      </w:r>
    </w:p>
    <w:p w14:paraId="0AEDA17B" w14:textId="77777777" w:rsidR="00E16D23" w:rsidRPr="00E16D23" w:rsidRDefault="00E16D23" w:rsidP="00E16D23">
      <w:pPr>
        <w:shd w:val="clear" w:color="auto" w:fill="FFFFFE"/>
        <w:spacing w:after="0" w:line="285" w:lineRule="atLeast"/>
        <w:rPr>
          <w:rFonts w:ascii="Courier New" w:eastAsia="Times New Roman" w:hAnsi="Courier New" w:cs="Courier New"/>
          <w:color w:val="000000"/>
          <w:sz w:val="21"/>
          <w:szCs w:val="21"/>
          <w:lang w:eastAsia="en-IN"/>
        </w:rPr>
      </w:pPr>
      <w:r w:rsidRPr="00E16D23">
        <w:rPr>
          <w:rFonts w:ascii="Courier New" w:eastAsia="Times New Roman" w:hAnsi="Courier New" w:cs="Courier New"/>
          <w:color w:val="AF00DB"/>
          <w:sz w:val="21"/>
          <w:szCs w:val="21"/>
          <w:lang w:eastAsia="en-IN"/>
        </w:rPr>
        <w:t>import</w:t>
      </w:r>
      <w:r w:rsidRPr="00E16D23">
        <w:rPr>
          <w:rFonts w:ascii="Courier New" w:eastAsia="Times New Roman" w:hAnsi="Courier New" w:cs="Courier New"/>
          <w:color w:val="000000"/>
          <w:sz w:val="21"/>
          <w:szCs w:val="21"/>
          <w:lang w:eastAsia="en-IN"/>
        </w:rPr>
        <w:t> pandas </w:t>
      </w:r>
      <w:r w:rsidRPr="00E16D23">
        <w:rPr>
          <w:rFonts w:ascii="Courier New" w:eastAsia="Times New Roman" w:hAnsi="Courier New" w:cs="Courier New"/>
          <w:color w:val="AF00DB"/>
          <w:sz w:val="21"/>
          <w:szCs w:val="21"/>
          <w:lang w:eastAsia="en-IN"/>
        </w:rPr>
        <w:t>as</w:t>
      </w:r>
      <w:r w:rsidRPr="00E16D23">
        <w:rPr>
          <w:rFonts w:ascii="Courier New" w:eastAsia="Times New Roman" w:hAnsi="Courier New" w:cs="Courier New"/>
          <w:color w:val="000000"/>
          <w:sz w:val="21"/>
          <w:szCs w:val="21"/>
          <w:lang w:eastAsia="en-IN"/>
        </w:rPr>
        <w:t> pd</w:t>
      </w:r>
    </w:p>
    <w:p w14:paraId="59589C50" w14:textId="77777777" w:rsidR="00E16D23" w:rsidRPr="00E16D23" w:rsidRDefault="00E16D23" w:rsidP="00E16D23">
      <w:pPr>
        <w:shd w:val="clear" w:color="auto" w:fill="FFFFFE"/>
        <w:spacing w:after="0" w:line="285" w:lineRule="atLeast"/>
        <w:rPr>
          <w:rFonts w:ascii="Courier New" w:eastAsia="Times New Roman" w:hAnsi="Courier New" w:cs="Courier New"/>
          <w:color w:val="000000"/>
          <w:sz w:val="21"/>
          <w:szCs w:val="21"/>
          <w:lang w:eastAsia="en-IN"/>
        </w:rPr>
      </w:pPr>
      <w:r w:rsidRPr="00E16D23">
        <w:rPr>
          <w:rFonts w:ascii="Courier New" w:eastAsia="Times New Roman" w:hAnsi="Courier New" w:cs="Courier New"/>
          <w:color w:val="AF00DB"/>
          <w:sz w:val="21"/>
          <w:szCs w:val="21"/>
          <w:lang w:eastAsia="en-IN"/>
        </w:rPr>
        <w:t>from</w:t>
      </w:r>
      <w:r w:rsidRPr="00E16D23">
        <w:rPr>
          <w:rFonts w:ascii="Courier New" w:eastAsia="Times New Roman" w:hAnsi="Courier New" w:cs="Courier New"/>
          <w:color w:val="000000"/>
          <w:sz w:val="21"/>
          <w:szCs w:val="21"/>
          <w:lang w:eastAsia="en-IN"/>
        </w:rPr>
        <w:t> </w:t>
      </w:r>
      <w:proofErr w:type="spellStart"/>
      <w:proofErr w:type="gramStart"/>
      <w:r w:rsidRPr="00E16D23">
        <w:rPr>
          <w:rFonts w:ascii="Courier New" w:eastAsia="Times New Roman" w:hAnsi="Courier New" w:cs="Courier New"/>
          <w:color w:val="000000"/>
          <w:sz w:val="21"/>
          <w:szCs w:val="21"/>
          <w:lang w:eastAsia="en-IN"/>
        </w:rPr>
        <w:t>sklearn.model</w:t>
      </w:r>
      <w:proofErr w:type="gramEnd"/>
      <w:r w:rsidRPr="00E16D23">
        <w:rPr>
          <w:rFonts w:ascii="Courier New" w:eastAsia="Times New Roman" w:hAnsi="Courier New" w:cs="Courier New"/>
          <w:color w:val="000000"/>
          <w:sz w:val="21"/>
          <w:szCs w:val="21"/>
          <w:lang w:eastAsia="en-IN"/>
        </w:rPr>
        <w:t>_selection</w:t>
      </w:r>
      <w:proofErr w:type="spellEnd"/>
      <w:r w:rsidRPr="00E16D23">
        <w:rPr>
          <w:rFonts w:ascii="Courier New" w:eastAsia="Times New Roman" w:hAnsi="Courier New" w:cs="Courier New"/>
          <w:color w:val="000000"/>
          <w:sz w:val="21"/>
          <w:szCs w:val="21"/>
          <w:lang w:eastAsia="en-IN"/>
        </w:rPr>
        <w:t> </w:t>
      </w:r>
      <w:r w:rsidRPr="00E16D23">
        <w:rPr>
          <w:rFonts w:ascii="Courier New" w:eastAsia="Times New Roman" w:hAnsi="Courier New" w:cs="Courier New"/>
          <w:color w:val="AF00DB"/>
          <w:sz w:val="21"/>
          <w:szCs w:val="21"/>
          <w:lang w:eastAsia="en-IN"/>
        </w:rPr>
        <w:t>import</w:t>
      </w:r>
      <w:r w:rsidRPr="00E16D23">
        <w:rPr>
          <w:rFonts w:ascii="Courier New" w:eastAsia="Times New Roman" w:hAnsi="Courier New" w:cs="Courier New"/>
          <w:color w:val="000000"/>
          <w:sz w:val="21"/>
          <w:szCs w:val="21"/>
          <w:lang w:eastAsia="en-IN"/>
        </w:rPr>
        <w:t> </w:t>
      </w:r>
      <w:proofErr w:type="spellStart"/>
      <w:r w:rsidRPr="00E16D23">
        <w:rPr>
          <w:rFonts w:ascii="Courier New" w:eastAsia="Times New Roman" w:hAnsi="Courier New" w:cs="Courier New"/>
          <w:color w:val="000000"/>
          <w:sz w:val="21"/>
          <w:szCs w:val="21"/>
          <w:lang w:eastAsia="en-IN"/>
        </w:rPr>
        <w:t>train_test_split</w:t>
      </w:r>
      <w:proofErr w:type="spellEnd"/>
    </w:p>
    <w:p w14:paraId="37717E7B" w14:textId="77777777" w:rsidR="00E16D23" w:rsidRPr="00E16D23" w:rsidRDefault="00E16D23" w:rsidP="00E16D23">
      <w:pPr>
        <w:shd w:val="clear" w:color="auto" w:fill="FFFFFE"/>
        <w:spacing w:after="0" w:line="285" w:lineRule="atLeast"/>
        <w:rPr>
          <w:rFonts w:ascii="Courier New" w:eastAsia="Times New Roman" w:hAnsi="Courier New" w:cs="Courier New"/>
          <w:color w:val="000000"/>
          <w:sz w:val="21"/>
          <w:szCs w:val="21"/>
          <w:lang w:eastAsia="en-IN"/>
        </w:rPr>
      </w:pPr>
      <w:r w:rsidRPr="00E16D23">
        <w:rPr>
          <w:rFonts w:ascii="Courier New" w:eastAsia="Times New Roman" w:hAnsi="Courier New" w:cs="Courier New"/>
          <w:color w:val="AF00DB"/>
          <w:sz w:val="21"/>
          <w:szCs w:val="21"/>
          <w:lang w:eastAsia="en-IN"/>
        </w:rPr>
        <w:t>from</w:t>
      </w:r>
      <w:r w:rsidRPr="00E16D23">
        <w:rPr>
          <w:rFonts w:ascii="Courier New" w:eastAsia="Times New Roman" w:hAnsi="Courier New" w:cs="Courier New"/>
          <w:color w:val="000000"/>
          <w:sz w:val="21"/>
          <w:szCs w:val="21"/>
          <w:lang w:eastAsia="en-IN"/>
        </w:rPr>
        <w:t> </w:t>
      </w:r>
      <w:proofErr w:type="spellStart"/>
      <w:proofErr w:type="gramStart"/>
      <w:r w:rsidRPr="00E16D23">
        <w:rPr>
          <w:rFonts w:ascii="Courier New" w:eastAsia="Times New Roman" w:hAnsi="Courier New" w:cs="Courier New"/>
          <w:color w:val="000000"/>
          <w:sz w:val="21"/>
          <w:szCs w:val="21"/>
          <w:lang w:eastAsia="en-IN"/>
        </w:rPr>
        <w:t>sklearn.feature</w:t>
      </w:r>
      <w:proofErr w:type="gramEnd"/>
      <w:r w:rsidRPr="00E16D23">
        <w:rPr>
          <w:rFonts w:ascii="Courier New" w:eastAsia="Times New Roman" w:hAnsi="Courier New" w:cs="Courier New"/>
          <w:color w:val="000000"/>
          <w:sz w:val="21"/>
          <w:szCs w:val="21"/>
          <w:lang w:eastAsia="en-IN"/>
        </w:rPr>
        <w:t>_extraction.text</w:t>
      </w:r>
      <w:proofErr w:type="spellEnd"/>
      <w:r w:rsidRPr="00E16D23">
        <w:rPr>
          <w:rFonts w:ascii="Courier New" w:eastAsia="Times New Roman" w:hAnsi="Courier New" w:cs="Courier New"/>
          <w:color w:val="000000"/>
          <w:sz w:val="21"/>
          <w:szCs w:val="21"/>
          <w:lang w:eastAsia="en-IN"/>
        </w:rPr>
        <w:t> </w:t>
      </w:r>
      <w:r w:rsidRPr="00E16D23">
        <w:rPr>
          <w:rFonts w:ascii="Courier New" w:eastAsia="Times New Roman" w:hAnsi="Courier New" w:cs="Courier New"/>
          <w:color w:val="AF00DB"/>
          <w:sz w:val="21"/>
          <w:szCs w:val="21"/>
          <w:lang w:eastAsia="en-IN"/>
        </w:rPr>
        <w:t>import</w:t>
      </w:r>
      <w:r w:rsidRPr="00E16D23">
        <w:rPr>
          <w:rFonts w:ascii="Courier New" w:eastAsia="Times New Roman" w:hAnsi="Courier New" w:cs="Courier New"/>
          <w:color w:val="000000"/>
          <w:sz w:val="21"/>
          <w:szCs w:val="21"/>
          <w:lang w:eastAsia="en-IN"/>
        </w:rPr>
        <w:t> </w:t>
      </w:r>
      <w:proofErr w:type="spellStart"/>
      <w:r w:rsidRPr="00E16D23">
        <w:rPr>
          <w:rFonts w:ascii="Courier New" w:eastAsia="Times New Roman" w:hAnsi="Courier New" w:cs="Courier New"/>
          <w:color w:val="000000"/>
          <w:sz w:val="21"/>
          <w:szCs w:val="21"/>
          <w:lang w:eastAsia="en-IN"/>
        </w:rPr>
        <w:t>TfidfVectorizer</w:t>
      </w:r>
      <w:proofErr w:type="spellEnd"/>
    </w:p>
    <w:p w14:paraId="180E1139" w14:textId="77777777" w:rsidR="00E16D23" w:rsidRPr="00E16D23" w:rsidRDefault="00E16D23" w:rsidP="00E16D23">
      <w:pPr>
        <w:shd w:val="clear" w:color="auto" w:fill="FFFFFE"/>
        <w:spacing w:after="0" w:line="285" w:lineRule="atLeast"/>
        <w:rPr>
          <w:rFonts w:ascii="Courier New" w:eastAsia="Times New Roman" w:hAnsi="Courier New" w:cs="Courier New"/>
          <w:color w:val="000000"/>
          <w:sz w:val="21"/>
          <w:szCs w:val="21"/>
          <w:lang w:eastAsia="en-IN"/>
        </w:rPr>
      </w:pPr>
      <w:r w:rsidRPr="00E16D23">
        <w:rPr>
          <w:rFonts w:ascii="Courier New" w:eastAsia="Times New Roman" w:hAnsi="Courier New" w:cs="Courier New"/>
          <w:color w:val="AF00DB"/>
          <w:sz w:val="21"/>
          <w:szCs w:val="21"/>
          <w:lang w:eastAsia="en-IN"/>
        </w:rPr>
        <w:t>from</w:t>
      </w:r>
      <w:r w:rsidRPr="00E16D23">
        <w:rPr>
          <w:rFonts w:ascii="Courier New" w:eastAsia="Times New Roman" w:hAnsi="Courier New" w:cs="Courier New"/>
          <w:color w:val="000000"/>
          <w:sz w:val="21"/>
          <w:szCs w:val="21"/>
          <w:lang w:eastAsia="en-IN"/>
        </w:rPr>
        <w:t> </w:t>
      </w:r>
      <w:proofErr w:type="spellStart"/>
      <w:proofErr w:type="gramStart"/>
      <w:r w:rsidRPr="00E16D23">
        <w:rPr>
          <w:rFonts w:ascii="Courier New" w:eastAsia="Times New Roman" w:hAnsi="Courier New" w:cs="Courier New"/>
          <w:color w:val="000000"/>
          <w:sz w:val="21"/>
          <w:szCs w:val="21"/>
          <w:lang w:eastAsia="en-IN"/>
        </w:rPr>
        <w:t>sklearn.linear</w:t>
      </w:r>
      <w:proofErr w:type="gramEnd"/>
      <w:r w:rsidRPr="00E16D23">
        <w:rPr>
          <w:rFonts w:ascii="Courier New" w:eastAsia="Times New Roman" w:hAnsi="Courier New" w:cs="Courier New"/>
          <w:color w:val="000000"/>
          <w:sz w:val="21"/>
          <w:szCs w:val="21"/>
          <w:lang w:eastAsia="en-IN"/>
        </w:rPr>
        <w:t>_model</w:t>
      </w:r>
      <w:proofErr w:type="spellEnd"/>
      <w:r w:rsidRPr="00E16D23">
        <w:rPr>
          <w:rFonts w:ascii="Courier New" w:eastAsia="Times New Roman" w:hAnsi="Courier New" w:cs="Courier New"/>
          <w:color w:val="000000"/>
          <w:sz w:val="21"/>
          <w:szCs w:val="21"/>
          <w:lang w:eastAsia="en-IN"/>
        </w:rPr>
        <w:t> </w:t>
      </w:r>
      <w:r w:rsidRPr="00E16D23">
        <w:rPr>
          <w:rFonts w:ascii="Courier New" w:eastAsia="Times New Roman" w:hAnsi="Courier New" w:cs="Courier New"/>
          <w:color w:val="AF00DB"/>
          <w:sz w:val="21"/>
          <w:szCs w:val="21"/>
          <w:lang w:eastAsia="en-IN"/>
        </w:rPr>
        <w:t>import</w:t>
      </w:r>
      <w:r w:rsidRPr="00E16D23">
        <w:rPr>
          <w:rFonts w:ascii="Courier New" w:eastAsia="Times New Roman" w:hAnsi="Courier New" w:cs="Courier New"/>
          <w:color w:val="000000"/>
          <w:sz w:val="21"/>
          <w:szCs w:val="21"/>
          <w:lang w:eastAsia="en-IN"/>
        </w:rPr>
        <w:t> </w:t>
      </w:r>
      <w:proofErr w:type="spellStart"/>
      <w:r w:rsidRPr="00E16D23">
        <w:rPr>
          <w:rFonts w:ascii="Courier New" w:eastAsia="Times New Roman" w:hAnsi="Courier New" w:cs="Courier New"/>
          <w:color w:val="000000"/>
          <w:sz w:val="21"/>
          <w:szCs w:val="21"/>
          <w:lang w:eastAsia="en-IN"/>
        </w:rPr>
        <w:t>LogisticRegression</w:t>
      </w:r>
      <w:proofErr w:type="spellEnd"/>
    </w:p>
    <w:p w14:paraId="6EB777B1" w14:textId="77777777" w:rsidR="00E16D23" w:rsidRDefault="00E16D23" w:rsidP="00E16D23">
      <w:pPr>
        <w:shd w:val="clear" w:color="auto" w:fill="FFFFFE"/>
        <w:spacing w:after="0" w:line="285" w:lineRule="atLeast"/>
        <w:rPr>
          <w:rFonts w:ascii="Courier New" w:eastAsia="Times New Roman" w:hAnsi="Courier New" w:cs="Courier New"/>
          <w:color w:val="000000"/>
          <w:sz w:val="21"/>
          <w:szCs w:val="21"/>
          <w:lang w:eastAsia="en-IN"/>
        </w:rPr>
      </w:pPr>
      <w:r w:rsidRPr="00E16D23">
        <w:rPr>
          <w:rFonts w:ascii="Courier New" w:eastAsia="Times New Roman" w:hAnsi="Courier New" w:cs="Courier New"/>
          <w:color w:val="AF00DB"/>
          <w:sz w:val="21"/>
          <w:szCs w:val="21"/>
          <w:lang w:eastAsia="en-IN"/>
        </w:rPr>
        <w:t>from</w:t>
      </w:r>
      <w:r w:rsidRPr="00E16D23">
        <w:rPr>
          <w:rFonts w:ascii="Courier New" w:eastAsia="Times New Roman" w:hAnsi="Courier New" w:cs="Courier New"/>
          <w:color w:val="000000"/>
          <w:sz w:val="21"/>
          <w:szCs w:val="21"/>
          <w:lang w:eastAsia="en-IN"/>
        </w:rPr>
        <w:t> </w:t>
      </w:r>
      <w:proofErr w:type="spellStart"/>
      <w:proofErr w:type="gramStart"/>
      <w:r w:rsidRPr="00E16D23">
        <w:rPr>
          <w:rFonts w:ascii="Courier New" w:eastAsia="Times New Roman" w:hAnsi="Courier New" w:cs="Courier New"/>
          <w:color w:val="000000"/>
          <w:sz w:val="21"/>
          <w:szCs w:val="21"/>
          <w:lang w:eastAsia="en-IN"/>
        </w:rPr>
        <w:t>sklearn.metrics</w:t>
      </w:r>
      <w:proofErr w:type="spellEnd"/>
      <w:proofErr w:type="gramEnd"/>
      <w:r w:rsidRPr="00E16D23">
        <w:rPr>
          <w:rFonts w:ascii="Courier New" w:eastAsia="Times New Roman" w:hAnsi="Courier New" w:cs="Courier New"/>
          <w:color w:val="000000"/>
          <w:sz w:val="21"/>
          <w:szCs w:val="21"/>
          <w:lang w:eastAsia="en-IN"/>
        </w:rPr>
        <w:t> </w:t>
      </w:r>
      <w:r w:rsidRPr="00E16D23">
        <w:rPr>
          <w:rFonts w:ascii="Courier New" w:eastAsia="Times New Roman" w:hAnsi="Courier New" w:cs="Courier New"/>
          <w:color w:val="AF00DB"/>
          <w:sz w:val="21"/>
          <w:szCs w:val="21"/>
          <w:lang w:eastAsia="en-IN"/>
        </w:rPr>
        <w:t>import</w:t>
      </w:r>
      <w:r w:rsidRPr="00E16D23">
        <w:rPr>
          <w:rFonts w:ascii="Courier New" w:eastAsia="Times New Roman" w:hAnsi="Courier New" w:cs="Courier New"/>
          <w:color w:val="000000"/>
          <w:sz w:val="21"/>
          <w:szCs w:val="21"/>
          <w:lang w:eastAsia="en-IN"/>
        </w:rPr>
        <w:t> </w:t>
      </w:r>
      <w:proofErr w:type="spellStart"/>
      <w:r w:rsidRPr="00E16D23">
        <w:rPr>
          <w:rFonts w:ascii="Courier New" w:eastAsia="Times New Roman" w:hAnsi="Courier New" w:cs="Courier New"/>
          <w:color w:val="000000"/>
          <w:sz w:val="21"/>
          <w:szCs w:val="21"/>
          <w:lang w:eastAsia="en-IN"/>
        </w:rPr>
        <w:t>accuracy_score</w:t>
      </w:r>
      <w:proofErr w:type="spellEnd"/>
    </w:p>
    <w:p w14:paraId="49D1E2E5" w14:textId="78DECE6E" w:rsidR="00E16D23" w:rsidRPr="00E16D23" w:rsidRDefault="00E349A8" w:rsidP="00E16D23">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
    <w:p w14:paraId="74B45B75" w14:textId="77777777" w:rsidR="00DB0831" w:rsidRDefault="00453013" w:rsidP="00DB0831">
      <w:pPr>
        <w:pStyle w:val="Heading4"/>
        <w:shd w:val="clear" w:color="auto" w:fill="FFFFFF"/>
        <w:rPr>
          <w:rFonts w:ascii="Source Sans Pro" w:hAnsi="Source Sans Pro"/>
          <w:color w:val="222222"/>
        </w:rPr>
      </w:pPr>
      <w:r>
        <w:rPr>
          <w:rFonts w:ascii="Arial Black" w:hAnsi="Arial Black"/>
          <w:sz w:val="28"/>
          <w:szCs w:val="28"/>
        </w:rPr>
        <w:t xml:space="preserve"> </w:t>
      </w:r>
      <w:r w:rsidR="00DB0831">
        <w:rPr>
          <w:rFonts w:ascii="Source Sans Pro" w:hAnsi="Source Sans Pro"/>
          <w:b/>
          <w:bCs/>
          <w:color w:val="222222"/>
        </w:rPr>
        <w:t>Step 2: Get Data</w:t>
      </w:r>
    </w:p>
    <w:p w14:paraId="46257BFC" w14:textId="4CC786C8" w:rsidR="00DB0831" w:rsidRDefault="00DB0831" w:rsidP="00DB083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In practice, you’ll usually have some data to work with. For the purpose of this </w:t>
      </w:r>
      <w:r w:rsidR="00C015C5">
        <w:rPr>
          <w:rFonts w:ascii="Source Sans Pro" w:hAnsi="Source Sans Pro"/>
          <w:color w:val="222222"/>
          <w:sz w:val="27"/>
          <w:szCs w:val="27"/>
        </w:rPr>
        <w:t>project</w:t>
      </w:r>
      <w:r>
        <w:rPr>
          <w:rFonts w:ascii="Source Sans Pro" w:hAnsi="Source Sans Pro"/>
          <w:color w:val="222222"/>
          <w:sz w:val="27"/>
          <w:szCs w:val="27"/>
        </w:rPr>
        <w:t>, let’</w:t>
      </w:r>
      <w:r w:rsidR="00C015C5">
        <w:rPr>
          <w:rFonts w:ascii="Source Sans Pro" w:hAnsi="Source Sans Pro"/>
          <w:color w:val="222222"/>
          <w:sz w:val="27"/>
          <w:szCs w:val="27"/>
        </w:rPr>
        <w:t>s just read the data fro</w:t>
      </w:r>
      <w:r w:rsidR="00380061">
        <w:rPr>
          <w:rFonts w:ascii="Source Sans Pro" w:hAnsi="Source Sans Pro"/>
          <w:color w:val="222222"/>
          <w:sz w:val="27"/>
          <w:szCs w:val="27"/>
        </w:rPr>
        <w:t>m</w:t>
      </w:r>
      <w:r w:rsidR="00C015C5">
        <w:rPr>
          <w:rFonts w:ascii="Source Sans Pro" w:hAnsi="Source Sans Pro"/>
          <w:color w:val="222222"/>
          <w:sz w:val="27"/>
          <w:szCs w:val="27"/>
        </w:rPr>
        <w:t xml:space="preserve"> the email data </w:t>
      </w:r>
      <w:proofErr w:type="gramStart"/>
      <w:r w:rsidR="00C015C5">
        <w:rPr>
          <w:rFonts w:ascii="Source Sans Pro" w:hAnsi="Source Sans Pro"/>
          <w:color w:val="222222"/>
          <w:sz w:val="27"/>
          <w:szCs w:val="27"/>
        </w:rPr>
        <w:t xml:space="preserve">set </w:t>
      </w:r>
      <w:r w:rsidR="00380061">
        <w:rPr>
          <w:rFonts w:ascii="Source Sans Pro" w:hAnsi="Source Sans Pro"/>
          <w:color w:val="222222"/>
          <w:sz w:val="27"/>
          <w:szCs w:val="27"/>
        </w:rPr>
        <w:t xml:space="preserve"> using</w:t>
      </w:r>
      <w:proofErr w:type="gramEnd"/>
      <w:r w:rsidR="00380061">
        <w:rPr>
          <w:rFonts w:ascii="Source Sans Pro" w:hAnsi="Source Sans Pro"/>
          <w:color w:val="222222"/>
          <w:sz w:val="27"/>
          <w:szCs w:val="27"/>
        </w:rPr>
        <w:t xml:space="preserve"> pandas module</w:t>
      </w:r>
      <w:r>
        <w:rPr>
          <w:rFonts w:ascii="Source Sans Pro" w:hAnsi="Source Sans Pro"/>
          <w:color w:val="222222"/>
          <w:sz w:val="27"/>
          <w:szCs w:val="27"/>
        </w:rPr>
        <w:t>:</w:t>
      </w:r>
    </w:p>
    <w:p w14:paraId="358A278D" w14:textId="77777777" w:rsidR="007E0072" w:rsidRPr="007E0072" w:rsidRDefault="007E0072" w:rsidP="007E0072">
      <w:pPr>
        <w:shd w:val="clear" w:color="auto" w:fill="FFFFFE"/>
        <w:spacing w:after="0" w:line="285" w:lineRule="atLeast"/>
        <w:rPr>
          <w:rFonts w:ascii="Courier New" w:eastAsia="Times New Roman" w:hAnsi="Courier New" w:cs="Courier New"/>
          <w:color w:val="000000"/>
          <w:sz w:val="21"/>
          <w:szCs w:val="21"/>
          <w:lang w:eastAsia="en-IN"/>
        </w:rPr>
      </w:pPr>
      <w:r w:rsidRPr="007E0072">
        <w:rPr>
          <w:rFonts w:ascii="Courier New" w:eastAsia="Times New Roman" w:hAnsi="Courier New" w:cs="Courier New"/>
          <w:color w:val="008000"/>
          <w:sz w:val="21"/>
          <w:szCs w:val="21"/>
          <w:lang w:eastAsia="en-IN"/>
        </w:rPr>
        <w:t>#</w:t>
      </w:r>
      <w:proofErr w:type="gramStart"/>
      <w:r w:rsidRPr="007E0072">
        <w:rPr>
          <w:rFonts w:ascii="Courier New" w:eastAsia="Times New Roman" w:hAnsi="Courier New" w:cs="Courier New"/>
          <w:color w:val="008000"/>
          <w:sz w:val="21"/>
          <w:szCs w:val="21"/>
          <w:lang w:eastAsia="en-IN"/>
        </w:rPr>
        <w:t>loading</w:t>
      </w:r>
      <w:proofErr w:type="gramEnd"/>
      <w:r w:rsidRPr="007E0072">
        <w:rPr>
          <w:rFonts w:ascii="Courier New" w:eastAsia="Times New Roman" w:hAnsi="Courier New" w:cs="Courier New"/>
          <w:color w:val="008000"/>
          <w:sz w:val="21"/>
          <w:szCs w:val="21"/>
          <w:lang w:eastAsia="en-IN"/>
        </w:rPr>
        <w:t> data from csv file</w:t>
      </w:r>
    </w:p>
    <w:p w14:paraId="101C2744" w14:textId="77777777" w:rsidR="007E0072" w:rsidRPr="007E0072" w:rsidRDefault="007E0072" w:rsidP="007E0072">
      <w:pPr>
        <w:shd w:val="clear" w:color="auto" w:fill="FFFFFE"/>
        <w:spacing w:after="0" w:line="285" w:lineRule="atLeast"/>
        <w:rPr>
          <w:rFonts w:ascii="Courier New" w:eastAsia="Times New Roman" w:hAnsi="Courier New" w:cs="Courier New"/>
          <w:color w:val="000000"/>
          <w:sz w:val="21"/>
          <w:szCs w:val="21"/>
          <w:lang w:eastAsia="en-IN"/>
        </w:rPr>
      </w:pPr>
      <w:r w:rsidRPr="007E0072">
        <w:rPr>
          <w:rFonts w:ascii="Courier New" w:eastAsia="Times New Roman" w:hAnsi="Courier New" w:cs="Courier New"/>
          <w:color w:val="000000"/>
          <w:sz w:val="21"/>
          <w:szCs w:val="21"/>
          <w:lang w:eastAsia="en-IN"/>
        </w:rPr>
        <w:t>data=</w:t>
      </w:r>
      <w:proofErr w:type="spellStart"/>
      <w:proofErr w:type="gramStart"/>
      <w:r w:rsidRPr="007E0072">
        <w:rPr>
          <w:rFonts w:ascii="Courier New" w:eastAsia="Times New Roman" w:hAnsi="Courier New" w:cs="Courier New"/>
          <w:color w:val="000000"/>
          <w:sz w:val="21"/>
          <w:szCs w:val="21"/>
          <w:lang w:eastAsia="en-IN"/>
        </w:rPr>
        <w:t>pd.read</w:t>
      </w:r>
      <w:proofErr w:type="gramEnd"/>
      <w:r w:rsidRPr="007E0072">
        <w:rPr>
          <w:rFonts w:ascii="Courier New" w:eastAsia="Times New Roman" w:hAnsi="Courier New" w:cs="Courier New"/>
          <w:color w:val="000000"/>
          <w:sz w:val="21"/>
          <w:szCs w:val="21"/>
          <w:lang w:eastAsia="en-IN"/>
        </w:rPr>
        <w:t>_csv</w:t>
      </w:r>
      <w:proofErr w:type="spellEnd"/>
      <w:r w:rsidRPr="007E0072">
        <w:rPr>
          <w:rFonts w:ascii="Courier New" w:eastAsia="Times New Roman" w:hAnsi="Courier New" w:cs="Courier New"/>
          <w:color w:val="000000"/>
          <w:sz w:val="21"/>
          <w:szCs w:val="21"/>
          <w:lang w:eastAsia="en-IN"/>
        </w:rPr>
        <w:t>(</w:t>
      </w:r>
      <w:r w:rsidRPr="007E0072">
        <w:rPr>
          <w:rFonts w:ascii="Courier New" w:eastAsia="Times New Roman" w:hAnsi="Courier New" w:cs="Courier New"/>
          <w:color w:val="A31515"/>
          <w:sz w:val="21"/>
          <w:szCs w:val="21"/>
          <w:lang w:eastAsia="en-IN"/>
        </w:rPr>
        <w:t>'/content/mail_data.csv'</w:t>
      </w:r>
      <w:r w:rsidRPr="007E0072">
        <w:rPr>
          <w:rFonts w:ascii="Courier New" w:eastAsia="Times New Roman" w:hAnsi="Courier New" w:cs="Courier New"/>
          <w:color w:val="000000"/>
          <w:sz w:val="21"/>
          <w:szCs w:val="21"/>
          <w:lang w:eastAsia="en-IN"/>
        </w:rPr>
        <w:t>)</w:t>
      </w:r>
    </w:p>
    <w:p w14:paraId="231B0EE2" w14:textId="03CA922C" w:rsidR="007E0072" w:rsidRDefault="00544DED" w:rsidP="007E0072">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print(</w:t>
      </w:r>
      <w:r w:rsidR="007E0072" w:rsidRPr="007E0072">
        <w:rPr>
          <w:rFonts w:ascii="Courier New" w:eastAsia="Times New Roman" w:hAnsi="Courier New" w:cs="Courier New"/>
          <w:color w:val="000000"/>
          <w:sz w:val="21"/>
          <w:szCs w:val="21"/>
          <w:lang w:eastAsia="en-IN"/>
        </w:rPr>
        <w:t>data</w:t>
      </w:r>
      <w:r>
        <w:rPr>
          <w:rFonts w:ascii="Courier New" w:eastAsia="Times New Roman" w:hAnsi="Courier New" w:cs="Courier New"/>
          <w:color w:val="000000"/>
          <w:sz w:val="21"/>
          <w:szCs w:val="21"/>
          <w:lang w:eastAsia="en-IN"/>
        </w:rPr>
        <w:t>)</w:t>
      </w:r>
    </w:p>
    <w:p w14:paraId="4358CA34" w14:textId="77777777" w:rsidR="00544DED" w:rsidRPr="007E0072" w:rsidRDefault="00544DED" w:rsidP="007E0072">
      <w:pPr>
        <w:shd w:val="clear" w:color="auto" w:fill="FFFFFE"/>
        <w:spacing w:after="0" w:line="285" w:lineRule="atLeast"/>
        <w:rPr>
          <w:rFonts w:ascii="Arial Black" w:eastAsia="Times New Roman" w:hAnsi="Arial Black" w:cs="Courier New"/>
          <w:color w:val="000000"/>
          <w:sz w:val="21"/>
          <w:szCs w:val="21"/>
          <w:lang w:eastAsia="en-IN"/>
        </w:rPr>
      </w:pPr>
    </w:p>
    <w:p w14:paraId="66508FB8" w14:textId="5D0BC288" w:rsidR="00380061" w:rsidRDefault="00544DED" w:rsidP="00DB083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2"/>
        <w:gridCol w:w="1099"/>
        <w:gridCol w:w="4693"/>
      </w:tblGrid>
      <w:tr w:rsidR="00230C32" w:rsidRPr="00230C32" w14:paraId="4C3DA73A" w14:textId="77777777" w:rsidTr="00230C32">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BC36BE" w14:textId="77777777" w:rsidR="00230C32" w:rsidRPr="00230C32" w:rsidRDefault="00230C32" w:rsidP="00230C32">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8CE086" w14:textId="77777777" w:rsidR="00230C32" w:rsidRPr="00230C32" w:rsidRDefault="00230C32" w:rsidP="00230C32">
            <w:pPr>
              <w:spacing w:after="0" w:line="240" w:lineRule="auto"/>
              <w:jc w:val="right"/>
              <w:rPr>
                <w:rFonts w:ascii="var(--colab-code-font-family)" w:eastAsia="Times New Roman" w:hAnsi="var(--colab-code-font-family)" w:cs="Times New Roman"/>
                <w:b/>
                <w:bCs/>
                <w:color w:val="212121"/>
                <w:sz w:val="21"/>
                <w:szCs w:val="21"/>
                <w:lang w:eastAsia="en-IN"/>
              </w:rPr>
            </w:pPr>
            <w:r w:rsidRPr="00230C32">
              <w:rPr>
                <w:rFonts w:ascii="var(--colab-code-font-family)" w:eastAsia="Times New Roman" w:hAnsi="var(--colab-code-font-family)" w:cs="Times New Roman"/>
                <w:b/>
                <w:bCs/>
                <w:color w:val="212121"/>
                <w:sz w:val="21"/>
                <w:szCs w:val="21"/>
                <w:lang w:eastAsia="en-IN"/>
              </w:rPr>
              <w:t>Category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8E7C26" w14:textId="77777777" w:rsidR="00230C32" w:rsidRPr="00230C32" w:rsidRDefault="00230C32" w:rsidP="00230C32">
            <w:pPr>
              <w:spacing w:after="0" w:line="240" w:lineRule="auto"/>
              <w:jc w:val="right"/>
              <w:rPr>
                <w:rFonts w:ascii="var(--colab-code-font-family)" w:eastAsia="Times New Roman" w:hAnsi="var(--colab-code-font-family)" w:cs="Times New Roman"/>
                <w:b/>
                <w:bCs/>
                <w:color w:val="212121"/>
                <w:sz w:val="21"/>
                <w:szCs w:val="21"/>
                <w:lang w:eastAsia="en-IN"/>
              </w:rPr>
            </w:pPr>
            <w:r w:rsidRPr="00230C32">
              <w:rPr>
                <w:rFonts w:ascii="var(--colab-code-font-family)" w:eastAsia="Times New Roman" w:hAnsi="var(--colab-code-font-family)" w:cs="Times New Roman"/>
                <w:b/>
                <w:bCs/>
                <w:color w:val="212121"/>
                <w:sz w:val="21"/>
                <w:szCs w:val="21"/>
                <w:lang w:eastAsia="en-IN"/>
              </w:rPr>
              <w:t>Message</w:t>
            </w:r>
          </w:p>
        </w:tc>
      </w:tr>
      <w:tr w:rsidR="00230C32" w:rsidRPr="00230C32" w14:paraId="48725C07" w14:textId="77777777" w:rsidTr="00230C3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54BB6" w14:textId="77777777" w:rsidR="00230C32" w:rsidRPr="00230C32" w:rsidRDefault="00230C32" w:rsidP="00230C32">
            <w:pPr>
              <w:spacing w:after="0" w:line="240" w:lineRule="auto"/>
              <w:jc w:val="center"/>
              <w:rPr>
                <w:rFonts w:ascii="Roboto" w:eastAsia="Times New Roman" w:hAnsi="Roboto" w:cs="Times New Roman"/>
                <w:b/>
                <w:bCs/>
                <w:color w:val="212121"/>
                <w:sz w:val="21"/>
                <w:szCs w:val="21"/>
                <w:lang w:eastAsia="en-IN"/>
              </w:rPr>
            </w:pPr>
            <w:r w:rsidRPr="00230C32">
              <w:rPr>
                <w:rFonts w:ascii="Roboto" w:eastAsia="Times New Roman" w:hAnsi="Roboto" w:cs="Times New Roman"/>
                <w:b/>
                <w:bCs/>
                <w:color w:val="212121"/>
                <w:sz w:val="21"/>
                <w:szCs w:val="21"/>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7677AF"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DA4412"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 xml:space="preserve">Go until </w:t>
            </w:r>
            <w:proofErr w:type="spellStart"/>
            <w:r w:rsidRPr="00230C32">
              <w:rPr>
                <w:rFonts w:ascii="Roboto" w:eastAsia="Times New Roman" w:hAnsi="Roboto" w:cs="Times New Roman"/>
                <w:color w:val="212121"/>
                <w:sz w:val="21"/>
                <w:szCs w:val="21"/>
                <w:lang w:eastAsia="en-IN"/>
              </w:rPr>
              <w:t>jurong</w:t>
            </w:r>
            <w:proofErr w:type="spellEnd"/>
            <w:r w:rsidRPr="00230C32">
              <w:rPr>
                <w:rFonts w:ascii="Roboto" w:eastAsia="Times New Roman" w:hAnsi="Roboto" w:cs="Times New Roman"/>
                <w:color w:val="212121"/>
                <w:sz w:val="21"/>
                <w:szCs w:val="21"/>
                <w:lang w:eastAsia="en-IN"/>
              </w:rPr>
              <w:t xml:space="preserve"> point, </w:t>
            </w:r>
            <w:proofErr w:type="gramStart"/>
            <w:r w:rsidRPr="00230C32">
              <w:rPr>
                <w:rFonts w:ascii="Roboto" w:eastAsia="Times New Roman" w:hAnsi="Roboto" w:cs="Times New Roman"/>
                <w:color w:val="212121"/>
                <w:sz w:val="21"/>
                <w:szCs w:val="21"/>
                <w:lang w:eastAsia="en-IN"/>
              </w:rPr>
              <w:t>crazy..</w:t>
            </w:r>
            <w:proofErr w:type="gramEnd"/>
            <w:r w:rsidRPr="00230C32">
              <w:rPr>
                <w:rFonts w:ascii="Roboto" w:eastAsia="Times New Roman" w:hAnsi="Roboto" w:cs="Times New Roman"/>
                <w:color w:val="212121"/>
                <w:sz w:val="21"/>
                <w:szCs w:val="21"/>
                <w:lang w:eastAsia="en-IN"/>
              </w:rPr>
              <w:t xml:space="preserve"> Available only ...</w:t>
            </w:r>
          </w:p>
        </w:tc>
      </w:tr>
      <w:tr w:rsidR="00230C32" w:rsidRPr="00230C32" w14:paraId="1FF85420" w14:textId="77777777" w:rsidTr="00230C3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414B30" w14:textId="77777777" w:rsidR="00230C32" w:rsidRPr="00230C32" w:rsidRDefault="00230C32" w:rsidP="00230C32">
            <w:pPr>
              <w:spacing w:after="0" w:line="240" w:lineRule="auto"/>
              <w:jc w:val="center"/>
              <w:rPr>
                <w:rFonts w:ascii="Roboto" w:eastAsia="Times New Roman" w:hAnsi="Roboto" w:cs="Times New Roman"/>
                <w:b/>
                <w:bCs/>
                <w:color w:val="212121"/>
                <w:sz w:val="21"/>
                <w:szCs w:val="21"/>
                <w:lang w:eastAsia="en-IN"/>
              </w:rPr>
            </w:pPr>
            <w:r w:rsidRPr="00230C32">
              <w:rPr>
                <w:rFonts w:ascii="Roboto" w:eastAsia="Times New Roman" w:hAnsi="Roboto" w:cs="Times New Roman"/>
                <w:b/>
                <w:bCs/>
                <w:color w:val="212121"/>
                <w:sz w:val="21"/>
                <w:szCs w:val="21"/>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EE57B0"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A6E050"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 xml:space="preserve">Ok lar... Joking </w:t>
            </w:r>
            <w:proofErr w:type="spellStart"/>
            <w:r w:rsidRPr="00230C32">
              <w:rPr>
                <w:rFonts w:ascii="Roboto" w:eastAsia="Times New Roman" w:hAnsi="Roboto" w:cs="Times New Roman"/>
                <w:color w:val="212121"/>
                <w:sz w:val="21"/>
                <w:szCs w:val="21"/>
                <w:lang w:eastAsia="en-IN"/>
              </w:rPr>
              <w:t>wif</w:t>
            </w:r>
            <w:proofErr w:type="spellEnd"/>
            <w:r w:rsidRPr="00230C32">
              <w:rPr>
                <w:rFonts w:ascii="Roboto" w:eastAsia="Times New Roman" w:hAnsi="Roboto" w:cs="Times New Roman"/>
                <w:color w:val="212121"/>
                <w:sz w:val="21"/>
                <w:szCs w:val="21"/>
                <w:lang w:eastAsia="en-IN"/>
              </w:rPr>
              <w:t xml:space="preserve"> u </w:t>
            </w:r>
            <w:proofErr w:type="spellStart"/>
            <w:r w:rsidRPr="00230C32">
              <w:rPr>
                <w:rFonts w:ascii="Roboto" w:eastAsia="Times New Roman" w:hAnsi="Roboto" w:cs="Times New Roman"/>
                <w:color w:val="212121"/>
                <w:sz w:val="21"/>
                <w:szCs w:val="21"/>
                <w:lang w:eastAsia="en-IN"/>
              </w:rPr>
              <w:t>oni</w:t>
            </w:r>
            <w:proofErr w:type="spellEnd"/>
            <w:r w:rsidRPr="00230C32">
              <w:rPr>
                <w:rFonts w:ascii="Roboto" w:eastAsia="Times New Roman" w:hAnsi="Roboto" w:cs="Times New Roman"/>
                <w:color w:val="212121"/>
                <w:sz w:val="21"/>
                <w:szCs w:val="21"/>
                <w:lang w:eastAsia="en-IN"/>
              </w:rPr>
              <w:t>...</w:t>
            </w:r>
          </w:p>
        </w:tc>
      </w:tr>
      <w:tr w:rsidR="00230C32" w:rsidRPr="00230C32" w14:paraId="29782C33" w14:textId="77777777" w:rsidTr="00230C3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C01B28" w14:textId="77777777" w:rsidR="00230C32" w:rsidRPr="00230C32" w:rsidRDefault="00230C32" w:rsidP="00230C32">
            <w:pPr>
              <w:spacing w:after="0" w:line="240" w:lineRule="auto"/>
              <w:jc w:val="center"/>
              <w:rPr>
                <w:rFonts w:ascii="Roboto" w:eastAsia="Times New Roman" w:hAnsi="Roboto" w:cs="Times New Roman"/>
                <w:b/>
                <w:bCs/>
                <w:color w:val="212121"/>
                <w:sz w:val="21"/>
                <w:szCs w:val="21"/>
                <w:lang w:eastAsia="en-IN"/>
              </w:rPr>
            </w:pPr>
            <w:r w:rsidRPr="00230C32">
              <w:rPr>
                <w:rFonts w:ascii="Roboto" w:eastAsia="Times New Roman" w:hAnsi="Roboto" w:cs="Times New Roman"/>
                <w:b/>
                <w:bCs/>
                <w:color w:val="212121"/>
                <w:sz w:val="21"/>
                <w:szCs w:val="21"/>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DE849B"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spam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91F530"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 xml:space="preserve">Free entry in 2 a </w:t>
            </w:r>
            <w:proofErr w:type="spellStart"/>
            <w:r w:rsidRPr="00230C32">
              <w:rPr>
                <w:rFonts w:ascii="Roboto" w:eastAsia="Times New Roman" w:hAnsi="Roboto" w:cs="Times New Roman"/>
                <w:color w:val="212121"/>
                <w:sz w:val="21"/>
                <w:szCs w:val="21"/>
                <w:lang w:eastAsia="en-IN"/>
              </w:rPr>
              <w:t>wkly</w:t>
            </w:r>
            <w:proofErr w:type="spellEnd"/>
            <w:r w:rsidRPr="00230C32">
              <w:rPr>
                <w:rFonts w:ascii="Roboto" w:eastAsia="Times New Roman" w:hAnsi="Roboto" w:cs="Times New Roman"/>
                <w:color w:val="212121"/>
                <w:sz w:val="21"/>
                <w:szCs w:val="21"/>
                <w:lang w:eastAsia="en-IN"/>
              </w:rPr>
              <w:t xml:space="preserve"> comp to win FA Cup </w:t>
            </w:r>
            <w:proofErr w:type="spellStart"/>
            <w:r w:rsidRPr="00230C32">
              <w:rPr>
                <w:rFonts w:ascii="Roboto" w:eastAsia="Times New Roman" w:hAnsi="Roboto" w:cs="Times New Roman"/>
                <w:color w:val="212121"/>
                <w:sz w:val="21"/>
                <w:szCs w:val="21"/>
                <w:lang w:eastAsia="en-IN"/>
              </w:rPr>
              <w:t>fina</w:t>
            </w:r>
            <w:proofErr w:type="spellEnd"/>
            <w:r w:rsidRPr="00230C32">
              <w:rPr>
                <w:rFonts w:ascii="Roboto" w:eastAsia="Times New Roman" w:hAnsi="Roboto" w:cs="Times New Roman"/>
                <w:color w:val="212121"/>
                <w:sz w:val="21"/>
                <w:szCs w:val="21"/>
                <w:lang w:eastAsia="en-IN"/>
              </w:rPr>
              <w:t>...</w:t>
            </w:r>
          </w:p>
        </w:tc>
      </w:tr>
      <w:tr w:rsidR="00230C32" w:rsidRPr="00230C32" w14:paraId="2799B010" w14:textId="77777777" w:rsidTr="00230C3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445A73" w14:textId="77777777" w:rsidR="00230C32" w:rsidRPr="00230C32" w:rsidRDefault="00230C32" w:rsidP="00230C32">
            <w:pPr>
              <w:spacing w:after="0" w:line="240" w:lineRule="auto"/>
              <w:jc w:val="center"/>
              <w:rPr>
                <w:rFonts w:ascii="Roboto" w:eastAsia="Times New Roman" w:hAnsi="Roboto" w:cs="Times New Roman"/>
                <w:b/>
                <w:bCs/>
                <w:color w:val="212121"/>
                <w:sz w:val="21"/>
                <w:szCs w:val="21"/>
                <w:lang w:eastAsia="en-IN"/>
              </w:rPr>
            </w:pPr>
            <w:r w:rsidRPr="00230C32">
              <w:rPr>
                <w:rFonts w:ascii="Roboto" w:eastAsia="Times New Roman" w:hAnsi="Roboto" w:cs="Times New Roman"/>
                <w:b/>
                <w:bCs/>
                <w:color w:val="212121"/>
                <w:sz w:val="21"/>
                <w:szCs w:val="21"/>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4EB0EB"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E5D142"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U dun say so early hor... U c already then say...</w:t>
            </w:r>
          </w:p>
        </w:tc>
      </w:tr>
      <w:tr w:rsidR="00230C32" w:rsidRPr="00230C32" w14:paraId="731DBE27" w14:textId="77777777" w:rsidTr="00230C3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041C8B" w14:textId="77777777" w:rsidR="00230C32" w:rsidRPr="00230C32" w:rsidRDefault="00230C32" w:rsidP="00230C32">
            <w:pPr>
              <w:spacing w:after="0" w:line="240" w:lineRule="auto"/>
              <w:jc w:val="center"/>
              <w:rPr>
                <w:rFonts w:ascii="Roboto" w:eastAsia="Times New Roman" w:hAnsi="Roboto" w:cs="Times New Roman"/>
                <w:b/>
                <w:bCs/>
                <w:color w:val="212121"/>
                <w:sz w:val="21"/>
                <w:szCs w:val="21"/>
                <w:lang w:eastAsia="en-IN"/>
              </w:rPr>
            </w:pPr>
            <w:r w:rsidRPr="00230C32">
              <w:rPr>
                <w:rFonts w:ascii="Roboto" w:eastAsia="Times New Roman" w:hAnsi="Roboto" w:cs="Times New Roman"/>
                <w:b/>
                <w:bCs/>
                <w:color w:val="212121"/>
                <w:sz w:val="21"/>
                <w:szCs w:val="21"/>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C7EC52"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C1C7E1"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 xml:space="preserve">Nah I don't think he goes to </w:t>
            </w:r>
            <w:proofErr w:type="spellStart"/>
            <w:proofErr w:type="gramStart"/>
            <w:r w:rsidRPr="00230C32">
              <w:rPr>
                <w:rFonts w:ascii="Roboto" w:eastAsia="Times New Roman" w:hAnsi="Roboto" w:cs="Times New Roman"/>
                <w:color w:val="212121"/>
                <w:sz w:val="21"/>
                <w:szCs w:val="21"/>
                <w:lang w:eastAsia="en-IN"/>
              </w:rPr>
              <w:t>usf</w:t>
            </w:r>
            <w:proofErr w:type="spellEnd"/>
            <w:r w:rsidRPr="00230C32">
              <w:rPr>
                <w:rFonts w:ascii="Roboto" w:eastAsia="Times New Roman" w:hAnsi="Roboto" w:cs="Times New Roman"/>
                <w:color w:val="212121"/>
                <w:sz w:val="21"/>
                <w:szCs w:val="21"/>
                <w:lang w:eastAsia="en-IN"/>
              </w:rPr>
              <w:t>,</w:t>
            </w:r>
            <w:proofErr w:type="gramEnd"/>
            <w:r w:rsidRPr="00230C32">
              <w:rPr>
                <w:rFonts w:ascii="Roboto" w:eastAsia="Times New Roman" w:hAnsi="Roboto" w:cs="Times New Roman"/>
                <w:color w:val="212121"/>
                <w:sz w:val="21"/>
                <w:szCs w:val="21"/>
                <w:lang w:eastAsia="en-IN"/>
              </w:rPr>
              <w:t xml:space="preserve"> he lives </w:t>
            </w:r>
            <w:proofErr w:type="spellStart"/>
            <w:r w:rsidRPr="00230C32">
              <w:rPr>
                <w:rFonts w:ascii="Roboto" w:eastAsia="Times New Roman" w:hAnsi="Roboto" w:cs="Times New Roman"/>
                <w:color w:val="212121"/>
                <w:sz w:val="21"/>
                <w:szCs w:val="21"/>
                <w:lang w:eastAsia="en-IN"/>
              </w:rPr>
              <w:t>aro</w:t>
            </w:r>
            <w:proofErr w:type="spellEnd"/>
            <w:r w:rsidRPr="00230C32">
              <w:rPr>
                <w:rFonts w:ascii="Roboto" w:eastAsia="Times New Roman" w:hAnsi="Roboto" w:cs="Times New Roman"/>
                <w:color w:val="212121"/>
                <w:sz w:val="21"/>
                <w:szCs w:val="21"/>
                <w:lang w:eastAsia="en-IN"/>
              </w:rPr>
              <w:t>...</w:t>
            </w:r>
          </w:p>
        </w:tc>
      </w:tr>
      <w:tr w:rsidR="00230C32" w:rsidRPr="00230C32" w14:paraId="58DF5FB6" w14:textId="77777777" w:rsidTr="00230C3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14DFF1" w14:textId="77777777" w:rsidR="00230C32" w:rsidRPr="00230C32" w:rsidRDefault="00230C32" w:rsidP="00230C32">
            <w:pPr>
              <w:spacing w:after="0" w:line="240" w:lineRule="auto"/>
              <w:jc w:val="center"/>
              <w:rPr>
                <w:rFonts w:ascii="Roboto" w:eastAsia="Times New Roman" w:hAnsi="Roboto" w:cs="Times New Roman"/>
                <w:b/>
                <w:bCs/>
                <w:color w:val="212121"/>
                <w:sz w:val="21"/>
                <w:szCs w:val="21"/>
                <w:lang w:eastAsia="en-IN"/>
              </w:rPr>
            </w:pPr>
            <w:r w:rsidRPr="00230C32">
              <w:rPr>
                <w:rFonts w:ascii="Roboto" w:eastAsia="Times New Roman" w:hAnsi="Roboto" w:cs="Times New Roman"/>
                <w:b/>
                <w:bCs/>
                <w:color w:val="212121"/>
                <w:sz w:val="21"/>
                <w:szCs w:val="21"/>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E01177"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0AF82A"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w:t>
            </w:r>
          </w:p>
        </w:tc>
      </w:tr>
      <w:tr w:rsidR="00230C32" w:rsidRPr="00230C32" w14:paraId="015B3BCB" w14:textId="77777777" w:rsidTr="00230C3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67BE15" w14:textId="77777777" w:rsidR="00230C32" w:rsidRPr="00230C32" w:rsidRDefault="00230C32" w:rsidP="00230C32">
            <w:pPr>
              <w:spacing w:after="0" w:line="240" w:lineRule="auto"/>
              <w:jc w:val="center"/>
              <w:rPr>
                <w:rFonts w:ascii="Roboto" w:eastAsia="Times New Roman" w:hAnsi="Roboto" w:cs="Times New Roman"/>
                <w:b/>
                <w:bCs/>
                <w:color w:val="212121"/>
                <w:sz w:val="21"/>
                <w:szCs w:val="21"/>
                <w:lang w:eastAsia="en-IN"/>
              </w:rPr>
            </w:pPr>
            <w:r w:rsidRPr="00230C32">
              <w:rPr>
                <w:rFonts w:ascii="Roboto" w:eastAsia="Times New Roman" w:hAnsi="Roboto" w:cs="Times New Roman"/>
                <w:b/>
                <w:bCs/>
                <w:color w:val="212121"/>
                <w:sz w:val="21"/>
                <w:szCs w:val="21"/>
                <w:lang w:eastAsia="en-IN"/>
              </w:rPr>
              <w:t>5567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F3F3DD"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spam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DF1CA8"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This is the 2nd time we have tried 2 contact u...</w:t>
            </w:r>
          </w:p>
        </w:tc>
      </w:tr>
      <w:tr w:rsidR="00230C32" w:rsidRPr="00230C32" w14:paraId="2BA21707" w14:textId="77777777" w:rsidTr="00230C3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118E4C" w14:textId="77777777" w:rsidR="00230C32" w:rsidRPr="00230C32" w:rsidRDefault="00230C32" w:rsidP="00230C32">
            <w:pPr>
              <w:spacing w:after="0" w:line="240" w:lineRule="auto"/>
              <w:jc w:val="center"/>
              <w:rPr>
                <w:rFonts w:ascii="Roboto" w:eastAsia="Times New Roman" w:hAnsi="Roboto" w:cs="Times New Roman"/>
                <w:b/>
                <w:bCs/>
                <w:color w:val="212121"/>
                <w:sz w:val="21"/>
                <w:szCs w:val="21"/>
                <w:lang w:eastAsia="en-IN"/>
              </w:rPr>
            </w:pPr>
            <w:r w:rsidRPr="00230C32">
              <w:rPr>
                <w:rFonts w:ascii="Roboto" w:eastAsia="Times New Roman" w:hAnsi="Roboto" w:cs="Times New Roman"/>
                <w:b/>
                <w:bCs/>
                <w:color w:val="212121"/>
                <w:sz w:val="21"/>
                <w:szCs w:val="21"/>
                <w:lang w:eastAsia="en-IN"/>
              </w:rPr>
              <w:t>5568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8CD240"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6AC205"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 xml:space="preserve">Will ü b going to esplanade </w:t>
            </w:r>
            <w:proofErr w:type="spellStart"/>
            <w:r w:rsidRPr="00230C32">
              <w:rPr>
                <w:rFonts w:ascii="Roboto" w:eastAsia="Times New Roman" w:hAnsi="Roboto" w:cs="Times New Roman"/>
                <w:color w:val="212121"/>
                <w:sz w:val="21"/>
                <w:szCs w:val="21"/>
                <w:lang w:eastAsia="en-IN"/>
              </w:rPr>
              <w:t>fr</w:t>
            </w:r>
            <w:proofErr w:type="spellEnd"/>
            <w:r w:rsidRPr="00230C32">
              <w:rPr>
                <w:rFonts w:ascii="Roboto" w:eastAsia="Times New Roman" w:hAnsi="Roboto" w:cs="Times New Roman"/>
                <w:color w:val="212121"/>
                <w:sz w:val="21"/>
                <w:szCs w:val="21"/>
                <w:lang w:eastAsia="en-IN"/>
              </w:rPr>
              <w:t xml:space="preserve"> home?</w:t>
            </w:r>
          </w:p>
        </w:tc>
      </w:tr>
      <w:tr w:rsidR="00230C32" w:rsidRPr="00230C32" w14:paraId="28D4CE76" w14:textId="77777777" w:rsidTr="00230C3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5A3FE3" w14:textId="77777777" w:rsidR="00230C32" w:rsidRPr="00230C32" w:rsidRDefault="00230C32" w:rsidP="00230C32">
            <w:pPr>
              <w:spacing w:after="0" w:line="240" w:lineRule="auto"/>
              <w:jc w:val="center"/>
              <w:rPr>
                <w:rFonts w:ascii="Roboto" w:eastAsia="Times New Roman" w:hAnsi="Roboto" w:cs="Times New Roman"/>
                <w:b/>
                <w:bCs/>
                <w:color w:val="212121"/>
                <w:sz w:val="21"/>
                <w:szCs w:val="21"/>
                <w:lang w:eastAsia="en-IN"/>
              </w:rPr>
            </w:pPr>
            <w:r w:rsidRPr="00230C32">
              <w:rPr>
                <w:rFonts w:ascii="Roboto" w:eastAsia="Times New Roman" w:hAnsi="Roboto" w:cs="Times New Roman"/>
                <w:b/>
                <w:bCs/>
                <w:color w:val="212121"/>
                <w:sz w:val="21"/>
                <w:szCs w:val="21"/>
                <w:lang w:eastAsia="en-IN"/>
              </w:rPr>
              <w:t>5569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51A0DD"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94F701"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 xml:space="preserve">Pity, * was in mood for that. </w:t>
            </w:r>
            <w:proofErr w:type="spellStart"/>
            <w:r w:rsidRPr="00230C32">
              <w:rPr>
                <w:rFonts w:ascii="Roboto" w:eastAsia="Times New Roman" w:hAnsi="Roboto" w:cs="Times New Roman"/>
                <w:color w:val="212121"/>
                <w:sz w:val="21"/>
                <w:szCs w:val="21"/>
                <w:lang w:eastAsia="en-IN"/>
              </w:rPr>
              <w:t>So.</w:t>
            </w:r>
            <w:proofErr w:type="spellEnd"/>
            <w:proofErr w:type="gramStart"/>
            <w:r w:rsidRPr="00230C32">
              <w:rPr>
                <w:rFonts w:ascii="Roboto" w:eastAsia="Times New Roman" w:hAnsi="Roboto" w:cs="Times New Roman"/>
                <w:color w:val="212121"/>
                <w:sz w:val="21"/>
                <w:szCs w:val="21"/>
                <w:lang w:eastAsia="en-IN"/>
              </w:rPr>
              <w:t>..any</w:t>
            </w:r>
            <w:proofErr w:type="gramEnd"/>
            <w:r w:rsidRPr="00230C32">
              <w:rPr>
                <w:rFonts w:ascii="Roboto" w:eastAsia="Times New Roman" w:hAnsi="Roboto" w:cs="Times New Roman"/>
                <w:color w:val="212121"/>
                <w:sz w:val="21"/>
                <w:szCs w:val="21"/>
                <w:lang w:eastAsia="en-IN"/>
              </w:rPr>
              <w:t xml:space="preserve"> other s...</w:t>
            </w:r>
          </w:p>
        </w:tc>
      </w:tr>
      <w:tr w:rsidR="00230C32" w:rsidRPr="00230C32" w14:paraId="154B45FC" w14:textId="77777777" w:rsidTr="00230C3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014A54" w14:textId="77777777" w:rsidR="00230C32" w:rsidRPr="00230C32" w:rsidRDefault="00230C32" w:rsidP="00230C32">
            <w:pPr>
              <w:spacing w:after="0" w:line="240" w:lineRule="auto"/>
              <w:jc w:val="center"/>
              <w:rPr>
                <w:rFonts w:ascii="Roboto" w:eastAsia="Times New Roman" w:hAnsi="Roboto" w:cs="Times New Roman"/>
                <w:b/>
                <w:bCs/>
                <w:color w:val="212121"/>
                <w:sz w:val="21"/>
                <w:szCs w:val="21"/>
                <w:lang w:eastAsia="en-IN"/>
              </w:rPr>
            </w:pPr>
            <w:r w:rsidRPr="00230C32">
              <w:rPr>
                <w:rFonts w:ascii="Roboto" w:eastAsia="Times New Roman" w:hAnsi="Roboto" w:cs="Times New Roman"/>
                <w:b/>
                <w:bCs/>
                <w:color w:val="212121"/>
                <w:sz w:val="21"/>
                <w:szCs w:val="21"/>
                <w:lang w:eastAsia="en-IN"/>
              </w:rPr>
              <w:t>5570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8D3A9A"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0E07BA"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 xml:space="preserve">The guy did some bitching but I acted like </w:t>
            </w:r>
            <w:proofErr w:type="spellStart"/>
            <w:r w:rsidRPr="00230C32">
              <w:rPr>
                <w:rFonts w:ascii="Roboto" w:eastAsia="Times New Roman" w:hAnsi="Roboto" w:cs="Times New Roman"/>
                <w:color w:val="212121"/>
                <w:sz w:val="21"/>
                <w:szCs w:val="21"/>
                <w:lang w:eastAsia="en-IN"/>
              </w:rPr>
              <w:t>i'd</w:t>
            </w:r>
            <w:proofErr w:type="spellEnd"/>
            <w:r w:rsidRPr="00230C32">
              <w:rPr>
                <w:rFonts w:ascii="Roboto" w:eastAsia="Times New Roman" w:hAnsi="Roboto" w:cs="Times New Roman"/>
                <w:color w:val="212121"/>
                <w:sz w:val="21"/>
                <w:szCs w:val="21"/>
                <w:lang w:eastAsia="en-IN"/>
              </w:rPr>
              <w:t>...</w:t>
            </w:r>
          </w:p>
        </w:tc>
      </w:tr>
      <w:tr w:rsidR="00230C32" w:rsidRPr="00230C32" w14:paraId="701F122B" w14:textId="77777777" w:rsidTr="00230C3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C89F1B" w14:textId="77777777" w:rsidR="00230C32" w:rsidRPr="00230C32" w:rsidRDefault="00230C32" w:rsidP="00230C32">
            <w:pPr>
              <w:spacing w:after="0" w:line="240" w:lineRule="auto"/>
              <w:jc w:val="center"/>
              <w:rPr>
                <w:rFonts w:ascii="Roboto" w:eastAsia="Times New Roman" w:hAnsi="Roboto" w:cs="Times New Roman"/>
                <w:b/>
                <w:bCs/>
                <w:color w:val="212121"/>
                <w:sz w:val="21"/>
                <w:szCs w:val="21"/>
                <w:lang w:eastAsia="en-IN"/>
              </w:rPr>
            </w:pPr>
            <w:r w:rsidRPr="00230C32">
              <w:rPr>
                <w:rFonts w:ascii="Roboto" w:eastAsia="Times New Roman" w:hAnsi="Roboto" w:cs="Times New Roman"/>
                <w:b/>
                <w:bCs/>
                <w:color w:val="212121"/>
                <w:sz w:val="21"/>
                <w:szCs w:val="21"/>
                <w:lang w:eastAsia="en-IN"/>
              </w:rPr>
              <w:t>5571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8C7805"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52DE9" w14:textId="77777777" w:rsidR="00230C32" w:rsidRPr="00230C32" w:rsidRDefault="00230C32" w:rsidP="00230C32">
            <w:pPr>
              <w:spacing w:after="0" w:line="240" w:lineRule="auto"/>
              <w:jc w:val="right"/>
              <w:rPr>
                <w:rFonts w:ascii="Roboto" w:eastAsia="Times New Roman" w:hAnsi="Roboto" w:cs="Times New Roman"/>
                <w:color w:val="212121"/>
                <w:sz w:val="21"/>
                <w:szCs w:val="21"/>
                <w:lang w:eastAsia="en-IN"/>
              </w:rPr>
            </w:pPr>
            <w:r w:rsidRPr="00230C32">
              <w:rPr>
                <w:rFonts w:ascii="Roboto" w:eastAsia="Times New Roman" w:hAnsi="Roboto" w:cs="Times New Roman"/>
                <w:color w:val="212121"/>
                <w:sz w:val="21"/>
                <w:szCs w:val="21"/>
                <w:lang w:eastAsia="en-IN"/>
              </w:rPr>
              <w:t xml:space="preserve">Rofl. </w:t>
            </w:r>
            <w:proofErr w:type="spellStart"/>
            <w:r w:rsidRPr="00230C32">
              <w:rPr>
                <w:rFonts w:ascii="Roboto" w:eastAsia="Times New Roman" w:hAnsi="Roboto" w:cs="Times New Roman"/>
                <w:color w:val="212121"/>
                <w:sz w:val="21"/>
                <w:szCs w:val="21"/>
                <w:lang w:eastAsia="en-IN"/>
              </w:rPr>
              <w:t>Its</w:t>
            </w:r>
            <w:proofErr w:type="spellEnd"/>
            <w:r w:rsidRPr="00230C32">
              <w:rPr>
                <w:rFonts w:ascii="Roboto" w:eastAsia="Times New Roman" w:hAnsi="Roboto" w:cs="Times New Roman"/>
                <w:color w:val="212121"/>
                <w:sz w:val="21"/>
                <w:szCs w:val="21"/>
                <w:lang w:eastAsia="en-IN"/>
              </w:rPr>
              <w:t xml:space="preserve"> true to its name</w:t>
            </w:r>
          </w:p>
        </w:tc>
      </w:tr>
    </w:tbl>
    <w:p w14:paraId="7577F580" w14:textId="5A531AE3" w:rsidR="000967FF" w:rsidRDefault="000967FF" w:rsidP="00410AE5">
      <w:pPr>
        <w:shd w:val="clear" w:color="auto" w:fill="FFFFFE"/>
        <w:spacing w:after="0" w:line="285" w:lineRule="atLeast"/>
        <w:rPr>
          <w:rFonts w:ascii="Courier New" w:eastAsia="Times New Roman" w:hAnsi="Courier New" w:cs="Courier New"/>
          <w:color w:val="008000"/>
          <w:sz w:val="21"/>
          <w:szCs w:val="21"/>
          <w:lang w:eastAsia="en-IN"/>
        </w:rPr>
      </w:pPr>
      <w:r>
        <w:rPr>
          <w:rFonts w:ascii="Courier New" w:eastAsia="Times New Roman" w:hAnsi="Courier New" w:cs="Courier New"/>
          <w:color w:val="000000" w:themeColor="text1"/>
          <w:sz w:val="21"/>
          <w:szCs w:val="21"/>
          <w:lang w:eastAsia="en-IN"/>
        </w:rPr>
        <w:lastRenderedPageBreak/>
        <w:t>Step 3:</w:t>
      </w:r>
      <w:r w:rsidR="007320BB">
        <w:rPr>
          <w:rFonts w:ascii="Courier New" w:eastAsia="Times New Roman" w:hAnsi="Courier New" w:cs="Courier New"/>
          <w:color w:val="000000" w:themeColor="text1"/>
          <w:sz w:val="21"/>
          <w:szCs w:val="21"/>
          <w:lang w:eastAsia="en-IN"/>
        </w:rPr>
        <w:t xml:space="preserve"> in this step we are removing null values with strings</w:t>
      </w:r>
      <w:r w:rsidR="002E182C">
        <w:rPr>
          <w:rFonts w:ascii="Courier New" w:eastAsia="Times New Roman" w:hAnsi="Courier New" w:cs="Courier New"/>
          <w:color w:val="008000"/>
          <w:sz w:val="21"/>
          <w:szCs w:val="21"/>
          <w:lang w:eastAsia="en-IN"/>
        </w:rPr>
        <w:t xml:space="preserve"> </w:t>
      </w:r>
    </w:p>
    <w:p w14:paraId="2A4923BF" w14:textId="08BDD3EE" w:rsidR="00410AE5" w:rsidRPr="00410AE5" w:rsidRDefault="00410AE5" w:rsidP="00410AE5">
      <w:pPr>
        <w:shd w:val="clear" w:color="auto" w:fill="FFFFFE"/>
        <w:spacing w:after="0" w:line="285" w:lineRule="atLeast"/>
        <w:rPr>
          <w:rFonts w:ascii="Courier New" w:eastAsia="Times New Roman" w:hAnsi="Courier New" w:cs="Courier New"/>
          <w:color w:val="000000"/>
          <w:sz w:val="21"/>
          <w:szCs w:val="21"/>
          <w:lang w:eastAsia="en-IN"/>
        </w:rPr>
      </w:pPr>
      <w:r w:rsidRPr="00410AE5">
        <w:rPr>
          <w:rFonts w:ascii="Courier New" w:eastAsia="Times New Roman" w:hAnsi="Courier New" w:cs="Courier New"/>
          <w:color w:val="008000"/>
          <w:sz w:val="21"/>
          <w:szCs w:val="21"/>
          <w:lang w:eastAsia="en-IN"/>
        </w:rPr>
        <w:t>#</w:t>
      </w:r>
      <w:proofErr w:type="gramStart"/>
      <w:r w:rsidRPr="00410AE5">
        <w:rPr>
          <w:rFonts w:ascii="Courier New" w:eastAsia="Times New Roman" w:hAnsi="Courier New" w:cs="Courier New"/>
          <w:color w:val="008000"/>
          <w:sz w:val="21"/>
          <w:szCs w:val="21"/>
          <w:lang w:eastAsia="en-IN"/>
        </w:rPr>
        <w:t>replace</w:t>
      </w:r>
      <w:proofErr w:type="gramEnd"/>
      <w:r w:rsidRPr="00410AE5">
        <w:rPr>
          <w:rFonts w:ascii="Courier New" w:eastAsia="Times New Roman" w:hAnsi="Courier New" w:cs="Courier New"/>
          <w:color w:val="008000"/>
          <w:sz w:val="21"/>
          <w:szCs w:val="21"/>
          <w:lang w:eastAsia="en-IN"/>
        </w:rPr>
        <w:t> null values with null strings</w:t>
      </w:r>
    </w:p>
    <w:p w14:paraId="52ED3073" w14:textId="77777777" w:rsidR="00410AE5" w:rsidRPr="00410AE5" w:rsidRDefault="00410AE5" w:rsidP="00410AE5">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410AE5">
        <w:rPr>
          <w:rFonts w:ascii="Courier New" w:eastAsia="Times New Roman" w:hAnsi="Courier New" w:cs="Courier New"/>
          <w:color w:val="000000"/>
          <w:sz w:val="21"/>
          <w:szCs w:val="21"/>
          <w:lang w:eastAsia="en-IN"/>
        </w:rPr>
        <w:t>mail_data</w:t>
      </w:r>
      <w:proofErr w:type="spellEnd"/>
      <w:r w:rsidRPr="00410AE5">
        <w:rPr>
          <w:rFonts w:ascii="Courier New" w:eastAsia="Times New Roman" w:hAnsi="Courier New" w:cs="Courier New"/>
          <w:color w:val="000000"/>
          <w:sz w:val="21"/>
          <w:szCs w:val="21"/>
          <w:lang w:eastAsia="en-IN"/>
        </w:rPr>
        <w:t>=</w:t>
      </w:r>
      <w:proofErr w:type="spellStart"/>
      <w:proofErr w:type="gramStart"/>
      <w:r w:rsidRPr="00410AE5">
        <w:rPr>
          <w:rFonts w:ascii="Courier New" w:eastAsia="Times New Roman" w:hAnsi="Courier New" w:cs="Courier New"/>
          <w:color w:val="000000"/>
          <w:sz w:val="21"/>
          <w:szCs w:val="21"/>
          <w:lang w:eastAsia="en-IN"/>
        </w:rPr>
        <w:t>data.where</w:t>
      </w:r>
      <w:proofErr w:type="spellEnd"/>
      <w:proofErr w:type="gramEnd"/>
      <w:r w:rsidRPr="00410AE5">
        <w:rPr>
          <w:rFonts w:ascii="Courier New" w:eastAsia="Times New Roman" w:hAnsi="Courier New" w:cs="Courier New"/>
          <w:color w:val="000000"/>
          <w:sz w:val="21"/>
          <w:szCs w:val="21"/>
          <w:lang w:eastAsia="en-IN"/>
        </w:rPr>
        <w:t>((</w:t>
      </w:r>
      <w:proofErr w:type="spellStart"/>
      <w:r w:rsidRPr="00410AE5">
        <w:rPr>
          <w:rFonts w:ascii="Courier New" w:eastAsia="Times New Roman" w:hAnsi="Courier New" w:cs="Courier New"/>
          <w:color w:val="000000"/>
          <w:sz w:val="21"/>
          <w:szCs w:val="21"/>
          <w:lang w:eastAsia="en-IN"/>
        </w:rPr>
        <w:t>pd.notnull</w:t>
      </w:r>
      <w:proofErr w:type="spellEnd"/>
      <w:r w:rsidRPr="00410AE5">
        <w:rPr>
          <w:rFonts w:ascii="Courier New" w:eastAsia="Times New Roman" w:hAnsi="Courier New" w:cs="Courier New"/>
          <w:color w:val="000000"/>
          <w:sz w:val="21"/>
          <w:szCs w:val="21"/>
          <w:lang w:eastAsia="en-IN"/>
        </w:rPr>
        <w:t>(data)),</w:t>
      </w:r>
      <w:r w:rsidRPr="00410AE5">
        <w:rPr>
          <w:rFonts w:ascii="Courier New" w:eastAsia="Times New Roman" w:hAnsi="Courier New" w:cs="Courier New"/>
          <w:color w:val="A31515"/>
          <w:sz w:val="21"/>
          <w:szCs w:val="21"/>
          <w:lang w:eastAsia="en-IN"/>
        </w:rPr>
        <w:t>''</w:t>
      </w:r>
      <w:r w:rsidRPr="00410AE5">
        <w:rPr>
          <w:rFonts w:ascii="Courier New" w:eastAsia="Times New Roman" w:hAnsi="Courier New" w:cs="Courier New"/>
          <w:color w:val="000000"/>
          <w:sz w:val="21"/>
          <w:szCs w:val="21"/>
          <w:lang w:eastAsia="en-IN"/>
        </w:rPr>
        <w:t>)</w:t>
      </w:r>
    </w:p>
    <w:p w14:paraId="715324CD" w14:textId="77777777" w:rsidR="00657302" w:rsidRPr="00657302" w:rsidRDefault="00657302" w:rsidP="00657302">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657302">
        <w:rPr>
          <w:rFonts w:ascii="Courier New" w:eastAsia="Times New Roman" w:hAnsi="Courier New" w:cs="Courier New"/>
          <w:color w:val="000000"/>
          <w:sz w:val="21"/>
          <w:szCs w:val="21"/>
          <w:lang w:eastAsia="en-IN"/>
        </w:rPr>
        <w:t>mail_</w:t>
      </w:r>
      <w:proofErr w:type="gramStart"/>
      <w:r w:rsidRPr="00657302">
        <w:rPr>
          <w:rFonts w:ascii="Courier New" w:eastAsia="Times New Roman" w:hAnsi="Courier New" w:cs="Courier New"/>
          <w:color w:val="000000"/>
          <w:sz w:val="21"/>
          <w:szCs w:val="21"/>
          <w:lang w:eastAsia="en-IN"/>
        </w:rPr>
        <w:t>data.head</w:t>
      </w:r>
      <w:proofErr w:type="spellEnd"/>
      <w:proofErr w:type="gramEnd"/>
      <w:r w:rsidRPr="00657302">
        <w:rPr>
          <w:rFonts w:ascii="Courier New" w:eastAsia="Times New Roman" w:hAnsi="Courier New" w:cs="Courier New"/>
          <w:color w:val="000000"/>
          <w:sz w:val="21"/>
          <w:szCs w:val="21"/>
          <w:lang w:eastAsia="en-IN"/>
        </w:rPr>
        <w:t>()</w:t>
      </w:r>
    </w:p>
    <w:p w14:paraId="6114EFE6" w14:textId="77777777" w:rsidR="00544DED" w:rsidRDefault="00544DED" w:rsidP="00DB0831">
      <w:pPr>
        <w:pStyle w:val="NormalWeb"/>
        <w:shd w:val="clear" w:color="auto" w:fill="FFFFFF"/>
        <w:spacing w:before="0" w:beforeAutospacing="0"/>
        <w:rPr>
          <w:rFonts w:ascii="Source Sans Pro" w:hAnsi="Source Sans Pro"/>
          <w:color w:val="222222"/>
          <w:sz w:val="27"/>
          <w:szCs w:val="27"/>
        </w:rPr>
      </w:pPr>
    </w:p>
    <w:p w14:paraId="0DE186AF" w14:textId="16D0BE87" w:rsidR="00657302" w:rsidRDefault="00657302">
      <w:pPr>
        <w:rPr>
          <w:rFonts w:ascii="Arial" w:hAnsi="Arial" w:cs="Arial"/>
          <w:sz w:val="28"/>
          <w:szCs w:val="28"/>
        </w:rPr>
      </w:pPr>
      <w:r>
        <w:rPr>
          <w:rFonts w:ascii="Arial" w:hAnsi="Arial" w:cs="Arial"/>
          <w:sz w:val="28"/>
          <w:szCs w:val="28"/>
        </w:rPr>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1055"/>
        <w:gridCol w:w="4693"/>
      </w:tblGrid>
      <w:tr w:rsidR="006657FA" w:rsidRPr="006657FA" w14:paraId="75BFB0B1" w14:textId="77777777" w:rsidTr="006657FA">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0C0E39" w14:textId="77777777" w:rsidR="006657FA" w:rsidRPr="006657FA" w:rsidRDefault="006657FA" w:rsidP="006657FA">
            <w:pPr>
              <w:spacing w:after="0" w:line="240" w:lineRule="auto"/>
              <w:jc w:val="right"/>
              <w:rPr>
                <w:rFonts w:ascii="var(--colab-code-font-family)" w:eastAsia="Times New Roman" w:hAnsi="var(--colab-code-font-family)" w:cs="Times New Roman"/>
                <w:b/>
                <w:bCs/>
                <w:color w:val="212121"/>
                <w:sz w:val="21"/>
                <w:szCs w:val="21"/>
                <w:lang w:eastAsia="en-IN"/>
              </w:rPr>
            </w:pPr>
            <w:r w:rsidRPr="006657FA">
              <w:rPr>
                <w:rFonts w:ascii="var(--colab-code-font-family)" w:eastAsia="Times New Roman" w:hAnsi="var(--colab-code-font-family)" w:cs="Times New Roman"/>
                <w:b/>
                <w:bCs/>
                <w:color w:val="212121"/>
                <w:sz w:val="21"/>
                <w:szCs w:val="21"/>
                <w:lang w:eastAsia="en-IN"/>
              </w:rPr>
              <w:br/>
              <w:t>Category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A8290" w14:textId="77777777" w:rsidR="006657FA" w:rsidRPr="006657FA" w:rsidRDefault="006657FA" w:rsidP="006657FA">
            <w:pPr>
              <w:spacing w:after="0" w:line="240" w:lineRule="auto"/>
              <w:jc w:val="right"/>
              <w:rPr>
                <w:rFonts w:ascii="var(--colab-code-font-family)" w:eastAsia="Times New Roman" w:hAnsi="var(--colab-code-font-family)" w:cs="Times New Roman"/>
                <w:b/>
                <w:bCs/>
                <w:color w:val="212121"/>
                <w:sz w:val="21"/>
                <w:szCs w:val="21"/>
                <w:lang w:eastAsia="en-IN"/>
              </w:rPr>
            </w:pPr>
            <w:r w:rsidRPr="006657FA">
              <w:rPr>
                <w:rFonts w:ascii="var(--colab-code-font-family)" w:eastAsia="Times New Roman" w:hAnsi="var(--colab-code-font-family)" w:cs="Times New Roman"/>
                <w:b/>
                <w:bCs/>
                <w:color w:val="212121"/>
                <w:sz w:val="21"/>
                <w:szCs w:val="21"/>
                <w:lang w:eastAsia="en-IN"/>
              </w:rPr>
              <w:t>Message</w:t>
            </w:r>
          </w:p>
        </w:tc>
      </w:tr>
      <w:tr w:rsidR="006657FA" w:rsidRPr="006657FA" w14:paraId="0406E9B3" w14:textId="77777777" w:rsidTr="006657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EA632C" w14:textId="77777777" w:rsidR="006657FA" w:rsidRPr="006657FA" w:rsidRDefault="006657FA" w:rsidP="006657FA">
            <w:pPr>
              <w:spacing w:after="0" w:line="240" w:lineRule="auto"/>
              <w:jc w:val="center"/>
              <w:rPr>
                <w:rFonts w:ascii="Roboto" w:eastAsia="Times New Roman" w:hAnsi="Roboto" w:cs="Times New Roman"/>
                <w:b/>
                <w:bCs/>
                <w:color w:val="212121"/>
                <w:sz w:val="21"/>
                <w:szCs w:val="21"/>
                <w:lang w:eastAsia="en-IN"/>
              </w:rPr>
            </w:pPr>
            <w:r w:rsidRPr="006657FA">
              <w:rPr>
                <w:rFonts w:ascii="Roboto" w:eastAsia="Times New Roman" w:hAnsi="Roboto" w:cs="Times New Roman"/>
                <w:b/>
                <w:bCs/>
                <w:color w:val="212121"/>
                <w:sz w:val="21"/>
                <w:szCs w:val="21"/>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EB65FB" w14:textId="77777777" w:rsidR="006657FA" w:rsidRPr="006657FA" w:rsidRDefault="006657FA" w:rsidP="006657FA">
            <w:pPr>
              <w:spacing w:after="0" w:line="240" w:lineRule="auto"/>
              <w:jc w:val="right"/>
              <w:rPr>
                <w:rFonts w:ascii="Roboto" w:eastAsia="Times New Roman" w:hAnsi="Roboto" w:cs="Times New Roman"/>
                <w:color w:val="212121"/>
                <w:sz w:val="21"/>
                <w:szCs w:val="21"/>
                <w:lang w:eastAsia="en-IN"/>
              </w:rPr>
            </w:pPr>
            <w:r w:rsidRPr="006657FA">
              <w:rPr>
                <w:rFonts w:ascii="Roboto" w:eastAsia="Times New Roman" w:hAnsi="Roboto" w:cs="Times New Roman"/>
                <w:color w:val="212121"/>
                <w:sz w:val="21"/>
                <w:szCs w:val="21"/>
                <w:lang w:eastAsia="en-IN"/>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B3FD3D" w14:textId="77777777" w:rsidR="006657FA" w:rsidRPr="006657FA" w:rsidRDefault="006657FA" w:rsidP="006657FA">
            <w:pPr>
              <w:spacing w:after="0" w:line="240" w:lineRule="auto"/>
              <w:jc w:val="right"/>
              <w:rPr>
                <w:rFonts w:ascii="Roboto" w:eastAsia="Times New Roman" w:hAnsi="Roboto" w:cs="Times New Roman"/>
                <w:color w:val="212121"/>
                <w:sz w:val="21"/>
                <w:szCs w:val="21"/>
                <w:lang w:eastAsia="en-IN"/>
              </w:rPr>
            </w:pPr>
            <w:r w:rsidRPr="006657FA">
              <w:rPr>
                <w:rFonts w:ascii="Roboto" w:eastAsia="Times New Roman" w:hAnsi="Roboto" w:cs="Times New Roman"/>
                <w:color w:val="212121"/>
                <w:sz w:val="21"/>
                <w:szCs w:val="21"/>
                <w:lang w:eastAsia="en-IN"/>
              </w:rPr>
              <w:t xml:space="preserve">Go until </w:t>
            </w:r>
            <w:proofErr w:type="spellStart"/>
            <w:r w:rsidRPr="006657FA">
              <w:rPr>
                <w:rFonts w:ascii="Roboto" w:eastAsia="Times New Roman" w:hAnsi="Roboto" w:cs="Times New Roman"/>
                <w:color w:val="212121"/>
                <w:sz w:val="21"/>
                <w:szCs w:val="21"/>
                <w:lang w:eastAsia="en-IN"/>
              </w:rPr>
              <w:t>jurong</w:t>
            </w:r>
            <w:proofErr w:type="spellEnd"/>
            <w:r w:rsidRPr="006657FA">
              <w:rPr>
                <w:rFonts w:ascii="Roboto" w:eastAsia="Times New Roman" w:hAnsi="Roboto" w:cs="Times New Roman"/>
                <w:color w:val="212121"/>
                <w:sz w:val="21"/>
                <w:szCs w:val="21"/>
                <w:lang w:eastAsia="en-IN"/>
              </w:rPr>
              <w:t xml:space="preserve"> point, </w:t>
            </w:r>
            <w:proofErr w:type="gramStart"/>
            <w:r w:rsidRPr="006657FA">
              <w:rPr>
                <w:rFonts w:ascii="Roboto" w:eastAsia="Times New Roman" w:hAnsi="Roboto" w:cs="Times New Roman"/>
                <w:color w:val="212121"/>
                <w:sz w:val="21"/>
                <w:szCs w:val="21"/>
                <w:lang w:eastAsia="en-IN"/>
              </w:rPr>
              <w:t>crazy..</w:t>
            </w:r>
            <w:proofErr w:type="gramEnd"/>
            <w:r w:rsidRPr="006657FA">
              <w:rPr>
                <w:rFonts w:ascii="Roboto" w:eastAsia="Times New Roman" w:hAnsi="Roboto" w:cs="Times New Roman"/>
                <w:color w:val="212121"/>
                <w:sz w:val="21"/>
                <w:szCs w:val="21"/>
                <w:lang w:eastAsia="en-IN"/>
              </w:rPr>
              <w:t xml:space="preserve"> Available only ...</w:t>
            </w:r>
          </w:p>
        </w:tc>
      </w:tr>
      <w:tr w:rsidR="006657FA" w:rsidRPr="006657FA" w14:paraId="7F862EFA" w14:textId="77777777" w:rsidTr="006657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403805" w14:textId="77777777" w:rsidR="006657FA" w:rsidRPr="006657FA" w:rsidRDefault="006657FA" w:rsidP="006657FA">
            <w:pPr>
              <w:spacing w:after="0" w:line="240" w:lineRule="auto"/>
              <w:jc w:val="center"/>
              <w:rPr>
                <w:rFonts w:ascii="Roboto" w:eastAsia="Times New Roman" w:hAnsi="Roboto" w:cs="Times New Roman"/>
                <w:b/>
                <w:bCs/>
                <w:color w:val="212121"/>
                <w:sz w:val="21"/>
                <w:szCs w:val="21"/>
                <w:lang w:eastAsia="en-IN"/>
              </w:rPr>
            </w:pPr>
            <w:r w:rsidRPr="006657FA">
              <w:rPr>
                <w:rFonts w:ascii="Roboto" w:eastAsia="Times New Roman" w:hAnsi="Roboto" w:cs="Times New Roman"/>
                <w:b/>
                <w:bCs/>
                <w:color w:val="212121"/>
                <w:sz w:val="21"/>
                <w:szCs w:val="21"/>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B1CFEF" w14:textId="77777777" w:rsidR="006657FA" w:rsidRPr="006657FA" w:rsidRDefault="006657FA" w:rsidP="006657FA">
            <w:pPr>
              <w:spacing w:after="0" w:line="240" w:lineRule="auto"/>
              <w:jc w:val="right"/>
              <w:rPr>
                <w:rFonts w:ascii="Roboto" w:eastAsia="Times New Roman" w:hAnsi="Roboto" w:cs="Times New Roman"/>
                <w:color w:val="212121"/>
                <w:sz w:val="21"/>
                <w:szCs w:val="21"/>
                <w:lang w:eastAsia="en-IN"/>
              </w:rPr>
            </w:pPr>
            <w:r w:rsidRPr="006657FA">
              <w:rPr>
                <w:rFonts w:ascii="Roboto" w:eastAsia="Times New Roman" w:hAnsi="Roboto" w:cs="Times New Roman"/>
                <w:color w:val="212121"/>
                <w:sz w:val="21"/>
                <w:szCs w:val="21"/>
                <w:lang w:eastAsia="en-IN"/>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8305E7" w14:textId="77777777" w:rsidR="006657FA" w:rsidRPr="006657FA" w:rsidRDefault="006657FA" w:rsidP="006657FA">
            <w:pPr>
              <w:spacing w:after="0" w:line="240" w:lineRule="auto"/>
              <w:jc w:val="right"/>
              <w:rPr>
                <w:rFonts w:ascii="Roboto" w:eastAsia="Times New Roman" w:hAnsi="Roboto" w:cs="Times New Roman"/>
                <w:color w:val="212121"/>
                <w:sz w:val="21"/>
                <w:szCs w:val="21"/>
                <w:lang w:eastAsia="en-IN"/>
              </w:rPr>
            </w:pPr>
            <w:r w:rsidRPr="006657FA">
              <w:rPr>
                <w:rFonts w:ascii="Roboto" w:eastAsia="Times New Roman" w:hAnsi="Roboto" w:cs="Times New Roman"/>
                <w:color w:val="212121"/>
                <w:sz w:val="21"/>
                <w:szCs w:val="21"/>
                <w:lang w:eastAsia="en-IN"/>
              </w:rPr>
              <w:t xml:space="preserve">Ok lar... Joking </w:t>
            </w:r>
            <w:proofErr w:type="spellStart"/>
            <w:r w:rsidRPr="006657FA">
              <w:rPr>
                <w:rFonts w:ascii="Roboto" w:eastAsia="Times New Roman" w:hAnsi="Roboto" w:cs="Times New Roman"/>
                <w:color w:val="212121"/>
                <w:sz w:val="21"/>
                <w:szCs w:val="21"/>
                <w:lang w:eastAsia="en-IN"/>
              </w:rPr>
              <w:t>wif</w:t>
            </w:r>
            <w:proofErr w:type="spellEnd"/>
            <w:r w:rsidRPr="006657FA">
              <w:rPr>
                <w:rFonts w:ascii="Roboto" w:eastAsia="Times New Roman" w:hAnsi="Roboto" w:cs="Times New Roman"/>
                <w:color w:val="212121"/>
                <w:sz w:val="21"/>
                <w:szCs w:val="21"/>
                <w:lang w:eastAsia="en-IN"/>
              </w:rPr>
              <w:t xml:space="preserve"> u </w:t>
            </w:r>
            <w:proofErr w:type="spellStart"/>
            <w:r w:rsidRPr="006657FA">
              <w:rPr>
                <w:rFonts w:ascii="Roboto" w:eastAsia="Times New Roman" w:hAnsi="Roboto" w:cs="Times New Roman"/>
                <w:color w:val="212121"/>
                <w:sz w:val="21"/>
                <w:szCs w:val="21"/>
                <w:lang w:eastAsia="en-IN"/>
              </w:rPr>
              <w:t>oni</w:t>
            </w:r>
            <w:proofErr w:type="spellEnd"/>
            <w:r w:rsidRPr="006657FA">
              <w:rPr>
                <w:rFonts w:ascii="Roboto" w:eastAsia="Times New Roman" w:hAnsi="Roboto" w:cs="Times New Roman"/>
                <w:color w:val="212121"/>
                <w:sz w:val="21"/>
                <w:szCs w:val="21"/>
                <w:lang w:eastAsia="en-IN"/>
              </w:rPr>
              <w:t>...</w:t>
            </w:r>
          </w:p>
        </w:tc>
      </w:tr>
      <w:tr w:rsidR="006657FA" w:rsidRPr="006657FA" w14:paraId="61E73013" w14:textId="77777777" w:rsidTr="006657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C538A3" w14:textId="77777777" w:rsidR="006657FA" w:rsidRPr="006657FA" w:rsidRDefault="006657FA" w:rsidP="006657FA">
            <w:pPr>
              <w:spacing w:after="0" w:line="240" w:lineRule="auto"/>
              <w:jc w:val="center"/>
              <w:rPr>
                <w:rFonts w:ascii="Roboto" w:eastAsia="Times New Roman" w:hAnsi="Roboto" w:cs="Times New Roman"/>
                <w:b/>
                <w:bCs/>
                <w:color w:val="212121"/>
                <w:sz w:val="21"/>
                <w:szCs w:val="21"/>
                <w:lang w:eastAsia="en-IN"/>
              </w:rPr>
            </w:pPr>
            <w:r w:rsidRPr="006657FA">
              <w:rPr>
                <w:rFonts w:ascii="Roboto" w:eastAsia="Times New Roman" w:hAnsi="Roboto" w:cs="Times New Roman"/>
                <w:b/>
                <w:bCs/>
                <w:color w:val="212121"/>
                <w:sz w:val="21"/>
                <w:szCs w:val="21"/>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1A9CF4" w14:textId="77777777" w:rsidR="006657FA" w:rsidRPr="006657FA" w:rsidRDefault="006657FA" w:rsidP="006657FA">
            <w:pPr>
              <w:spacing w:after="0" w:line="240" w:lineRule="auto"/>
              <w:jc w:val="right"/>
              <w:rPr>
                <w:rFonts w:ascii="Roboto" w:eastAsia="Times New Roman" w:hAnsi="Roboto" w:cs="Times New Roman"/>
                <w:color w:val="212121"/>
                <w:sz w:val="21"/>
                <w:szCs w:val="21"/>
                <w:lang w:eastAsia="en-IN"/>
              </w:rPr>
            </w:pPr>
            <w:r w:rsidRPr="006657FA">
              <w:rPr>
                <w:rFonts w:ascii="Roboto" w:eastAsia="Times New Roman" w:hAnsi="Roboto" w:cs="Times New Roman"/>
                <w:color w:val="212121"/>
                <w:sz w:val="21"/>
                <w:szCs w:val="21"/>
                <w:lang w:eastAsia="en-IN"/>
              </w:rPr>
              <w:t>spam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043161" w14:textId="77777777" w:rsidR="006657FA" w:rsidRPr="006657FA" w:rsidRDefault="006657FA" w:rsidP="006657FA">
            <w:pPr>
              <w:spacing w:after="0" w:line="240" w:lineRule="auto"/>
              <w:jc w:val="right"/>
              <w:rPr>
                <w:rFonts w:ascii="Roboto" w:eastAsia="Times New Roman" w:hAnsi="Roboto" w:cs="Times New Roman"/>
                <w:color w:val="212121"/>
                <w:sz w:val="21"/>
                <w:szCs w:val="21"/>
                <w:lang w:eastAsia="en-IN"/>
              </w:rPr>
            </w:pPr>
            <w:r w:rsidRPr="006657FA">
              <w:rPr>
                <w:rFonts w:ascii="Roboto" w:eastAsia="Times New Roman" w:hAnsi="Roboto" w:cs="Times New Roman"/>
                <w:color w:val="212121"/>
                <w:sz w:val="21"/>
                <w:szCs w:val="21"/>
                <w:lang w:eastAsia="en-IN"/>
              </w:rPr>
              <w:t xml:space="preserve">Free entry in 2 a </w:t>
            </w:r>
            <w:proofErr w:type="spellStart"/>
            <w:r w:rsidRPr="006657FA">
              <w:rPr>
                <w:rFonts w:ascii="Roboto" w:eastAsia="Times New Roman" w:hAnsi="Roboto" w:cs="Times New Roman"/>
                <w:color w:val="212121"/>
                <w:sz w:val="21"/>
                <w:szCs w:val="21"/>
                <w:lang w:eastAsia="en-IN"/>
              </w:rPr>
              <w:t>wkly</w:t>
            </w:r>
            <w:proofErr w:type="spellEnd"/>
            <w:r w:rsidRPr="006657FA">
              <w:rPr>
                <w:rFonts w:ascii="Roboto" w:eastAsia="Times New Roman" w:hAnsi="Roboto" w:cs="Times New Roman"/>
                <w:color w:val="212121"/>
                <w:sz w:val="21"/>
                <w:szCs w:val="21"/>
                <w:lang w:eastAsia="en-IN"/>
              </w:rPr>
              <w:t xml:space="preserve"> comp to win FA Cup </w:t>
            </w:r>
            <w:proofErr w:type="spellStart"/>
            <w:r w:rsidRPr="006657FA">
              <w:rPr>
                <w:rFonts w:ascii="Roboto" w:eastAsia="Times New Roman" w:hAnsi="Roboto" w:cs="Times New Roman"/>
                <w:color w:val="212121"/>
                <w:sz w:val="21"/>
                <w:szCs w:val="21"/>
                <w:lang w:eastAsia="en-IN"/>
              </w:rPr>
              <w:t>fina</w:t>
            </w:r>
            <w:proofErr w:type="spellEnd"/>
            <w:r w:rsidRPr="006657FA">
              <w:rPr>
                <w:rFonts w:ascii="Roboto" w:eastAsia="Times New Roman" w:hAnsi="Roboto" w:cs="Times New Roman"/>
                <w:color w:val="212121"/>
                <w:sz w:val="21"/>
                <w:szCs w:val="21"/>
                <w:lang w:eastAsia="en-IN"/>
              </w:rPr>
              <w:t>...</w:t>
            </w:r>
          </w:p>
        </w:tc>
      </w:tr>
      <w:tr w:rsidR="006657FA" w:rsidRPr="006657FA" w14:paraId="7EED7AE5" w14:textId="77777777" w:rsidTr="006657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2C40EF" w14:textId="77777777" w:rsidR="006657FA" w:rsidRPr="006657FA" w:rsidRDefault="006657FA" w:rsidP="006657FA">
            <w:pPr>
              <w:spacing w:after="0" w:line="240" w:lineRule="auto"/>
              <w:jc w:val="center"/>
              <w:rPr>
                <w:rFonts w:ascii="Roboto" w:eastAsia="Times New Roman" w:hAnsi="Roboto" w:cs="Times New Roman"/>
                <w:b/>
                <w:bCs/>
                <w:color w:val="212121"/>
                <w:sz w:val="21"/>
                <w:szCs w:val="21"/>
                <w:lang w:eastAsia="en-IN"/>
              </w:rPr>
            </w:pPr>
            <w:r w:rsidRPr="006657FA">
              <w:rPr>
                <w:rFonts w:ascii="Roboto" w:eastAsia="Times New Roman" w:hAnsi="Roboto" w:cs="Times New Roman"/>
                <w:b/>
                <w:bCs/>
                <w:color w:val="212121"/>
                <w:sz w:val="21"/>
                <w:szCs w:val="21"/>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C41094" w14:textId="77777777" w:rsidR="006657FA" w:rsidRPr="006657FA" w:rsidRDefault="006657FA" w:rsidP="006657FA">
            <w:pPr>
              <w:spacing w:after="0" w:line="240" w:lineRule="auto"/>
              <w:jc w:val="right"/>
              <w:rPr>
                <w:rFonts w:ascii="Roboto" w:eastAsia="Times New Roman" w:hAnsi="Roboto" w:cs="Times New Roman"/>
                <w:color w:val="212121"/>
                <w:sz w:val="21"/>
                <w:szCs w:val="21"/>
                <w:lang w:eastAsia="en-IN"/>
              </w:rPr>
            </w:pPr>
            <w:r w:rsidRPr="006657FA">
              <w:rPr>
                <w:rFonts w:ascii="Roboto" w:eastAsia="Times New Roman" w:hAnsi="Roboto" w:cs="Times New Roman"/>
                <w:color w:val="212121"/>
                <w:sz w:val="21"/>
                <w:szCs w:val="21"/>
                <w:lang w:eastAsia="en-IN"/>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BCCC10" w14:textId="77777777" w:rsidR="006657FA" w:rsidRPr="006657FA" w:rsidRDefault="006657FA" w:rsidP="006657FA">
            <w:pPr>
              <w:spacing w:after="0" w:line="240" w:lineRule="auto"/>
              <w:jc w:val="right"/>
              <w:rPr>
                <w:rFonts w:ascii="Roboto" w:eastAsia="Times New Roman" w:hAnsi="Roboto" w:cs="Times New Roman"/>
                <w:color w:val="212121"/>
                <w:sz w:val="21"/>
                <w:szCs w:val="21"/>
                <w:lang w:eastAsia="en-IN"/>
              </w:rPr>
            </w:pPr>
            <w:r w:rsidRPr="006657FA">
              <w:rPr>
                <w:rFonts w:ascii="Roboto" w:eastAsia="Times New Roman" w:hAnsi="Roboto" w:cs="Times New Roman"/>
                <w:color w:val="212121"/>
                <w:sz w:val="21"/>
                <w:szCs w:val="21"/>
                <w:lang w:eastAsia="en-IN"/>
              </w:rPr>
              <w:t>U dun say so early hor... U c already then say...</w:t>
            </w:r>
          </w:p>
        </w:tc>
      </w:tr>
      <w:tr w:rsidR="006657FA" w:rsidRPr="006657FA" w14:paraId="6AA46DAB" w14:textId="77777777" w:rsidTr="006657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909168" w14:textId="77777777" w:rsidR="006657FA" w:rsidRPr="006657FA" w:rsidRDefault="006657FA" w:rsidP="006657FA">
            <w:pPr>
              <w:spacing w:after="0" w:line="240" w:lineRule="auto"/>
              <w:jc w:val="center"/>
              <w:rPr>
                <w:rFonts w:ascii="Roboto" w:eastAsia="Times New Roman" w:hAnsi="Roboto" w:cs="Times New Roman"/>
                <w:b/>
                <w:bCs/>
                <w:color w:val="212121"/>
                <w:sz w:val="21"/>
                <w:szCs w:val="21"/>
                <w:lang w:eastAsia="en-IN"/>
              </w:rPr>
            </w:pPr>
            <w:r w:rsidRPr="006657FA">
              <w:rPr>
                <w:rFonts w:ascii="Roboto" w:eastAsia="Times New Roman" w:hAnsi="Roboto" w:cs="Times New Roman"/>
                <w:b/>
                <w:bCs/>
                <w:color w:val="212121"/>
                <w:sz w:val="21"/>
                <w:szCs w:val="21"/>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274A7B" w14:textId="77777777" w:rsidR="006657FA" w:rsidRPr="006657FA" w:rsidRDefault="006657FA" w:rsidP="006657FA">
            <w:pPr>
              <w:spacing w:after="0" w:line="240" w:lineRule="auto"/>
              <w:jc w:val="right"/>
              <w:rPr>
                <w:rFonts w:ascii="Roboto" w:eastAsia="Times New Roman" w:hAnsi="Roboto" w:cs="Times New Roman"/>
                <w:color w:val="212121"/>
                <w:sz w:val="21"/>
                <w:szCs w:val="21"/>
                <w:lang w:eastAsia="en-IN"/>
              </w:rPr>
            </w:pPr>
            <w:r w:rsidRPr="006657FA">
              <w:rPr>
                <w:rFonts w:ascii="Roboto" w:eastAsia="Times New Roman" w:hAnsi="Roboto" w:cs="Times New Roman"/>
                <w:color w:val="212121"/>
                <w:sz w:val="21"/>
                <w:szCs w:val="21"/>
                <w:lang w:eastAsia="en-IN"/>
              </w:rPr>
              <w:t>ham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61025C" w14:textId="77777777" w:rsidR="006657FA" w:rsidRPr="006657FA" w:rsidRDefault="006657FA" w:rsidP="006657FA">
            <w:pPr>
              <w:spacing w:after="0" w:line="240" w:lineRule="auto"/>
              <w:jc w:val="right"/>
              <w:rPr>
                <w:rFonts w:ascii="Roboto" w:eastAsia="Times New Roman" w:hAnsi="Roboto" w:cs="Times New Roman"/>
                <w:color w:val="212121"/>
                <w:sz w:val="21"/>
                <w:szCs w:val="21"/>
                <w:lang w:eastAsia="en-IN"/>
              </w:rPr>
            </w:pPr>
            <w:r w:rsidRPr="006657FA">
              <w:rPr>
                <w:rFonts w:ascii="Roboto" w:eastAsia="Times New Roman" w:hAnsi="Roboto" w:cs="Times New Roman"/>
                <w:color w:val="212121"/>
                <w:sz w:val="21"/>
                <w:szCs w:val="21"/>
                <w:lang w:eastAsia="en-IN"/>
              </w:rPr>
              <w:t xml:space="preserve">Nah I don't think he goes to </w:t>
            </w:r>
            <w:proofErr w:type="spellStart"/>
            <w:proofErr w:type="gramStart"/>
            <w:r w:rsidRPr="006657FA">
              <w:rPr>
                <w:rFonts w:ascii="Roboto" w:eastAsia="Times New Roman" w:hAnsi="Roboto" w:cs="Times New Roman"/>
                <w:color w:val="212121"/>
                <w:sz w:val="21"/>
                <w:szCs w:val="21"/>
                <w:lang w:eastAsia="en-IN"/>
              </w:rPr>
              <w:t>usf</w:t>
            </w:r>
            <w:proofErr w:type="spellEnd"/>
            <w:r w:rsidRPr="006657FA">
              <w:rPr>
                <w:rFonts w:ascii="Roboto" w:eastAsia="Times New Roman" w:hAnsi="Roboto" w:cs="Times New Roman"/>
                <w:color w:val="212121"/>
                <w:sz w:val="21"/>
                <w:szCs w:val="21"/>
                <w:lang w:eastAsia="en-IN"/>
              </w:rPr>
              <w:t>,</w:t>
            </w:r>
            <w:proofErr w:type="gramEnd"/>
            <w:r w:rsidRPr="006657FA">
              <w:rPr>
                <w:rFonts w:ascii="Roboto" w:eastAsia="Times New Roman" w:hAnsi="Roboto" w:cs="Times New Roman"/>
                <w:color w:val="212121"/>
                <w:sz w:val="21"/>
                <w:szCs w:val="21"/>
                <w:lang w:eastAsia="en-IN"/>
              </w:rPr>
              <w:t xml:space="preserve"> he lives </w:t>
            </w:r>
            <w:proofErr w:type="spellStart"/>
            <w:r w:rsidRPr="006657FA">
              <w:rPr>
                <w:rFonts w:ascii="Roboto" w:eastAsia="Times New Roman" w:hAnsi="Roboto" w:cs="Times New Roman"/>
                <w:color w:val="212121"/>
                <w:sz w:val="21"/>
                <w:szCs w:val="21"/>
                <w:lang w:eastAsia="en-IN"/>
              </w:rPr>
              <w:t>aro</w:t>
            </w:r>
            <w:proofErr w:type="spellEnd"/>
            <w:r w:rsidRPr="006657FA">
              <w:rPr>
                <w:rFonts w:ascii="Roboto" w:eastAsia="Times New Roman" w:hAnsi="Roboto" w:cs="Times New Roman"/>
                <w:color w:val="212121"/>
                <w:sz w:val="21"/>
                <w:szCs w:val="21"/>
                <w:lang w:eastAsia="en-IN"/>
              </w:rPr>
              <w:t>...</w:t>
            </w:r>
          </w:p>
        </w:tc>
      </w:tr>
    </w:tbl>
    <w:p w14:paraId="08477526" w14:textId="16CDDA08" w:rsidR="0082500F" w:rsidRPr="0082500F" w:rsidRDefault="0082500F" w:rsidP="00994B1C">
      <w:pPr>
        <w:shd w:val="clear" w:color="auto" w:fill="FFFFFE"/>
        <w:spacing w:after="0" w:line="285" w:lineRule="atLeast"/>
        <w:rPr>
          <w:rFonts w:ascii="Courier New" w:eastAsia="Times New Roman" w:hAnsi="Courier New" w:cs="Courier New"/>
          <w:color w:val="000000" w:themeColor="text1"/>
          <w:sz w:val="21"/>
          <w:szCs w:val="21"/>
          <w:lang w:eastAsia="en-IN"/>
        </w:rPr>
      </w:pPr>
      <w:r>
        <w:rPr>
          <w:rFonts w:ascii="Courier New" w:eastAsia="Times New Roman" w:hAnsi="Courier New" w:cs="Courier New"/>
          <w:color w:val="000000" w:themeColor="text1"/>
          <w:sz w:val="21"/>
          <w:szCs w:val="21"/>
          <w:lang w:eastAsia="en-IN"/>
        </w:rPr>
        <w:t>Step4:</w:t>
      </w:r>
      <w:r w:rsidR="00472C20">
        <w:rPr>
          <w:rFonts w:ascii="Courier New" w:eastAsia="Times New Roman" w:hAnsi="Courier New" w:cs="Courier New"/>
          <w:color w:val="000000" w:themeColor="text1"/>
          <w:sz w:val="21"/>
          <w:szCs w:val="21"/>
          <w:lang w:eastAsia="en-IN"/>
        </w:rPr>
        <w:t xml:space="preserve"> we are checking number of rows and number of </w:t>
      </w:r>
      <w:proofErr w:type="spellStart"/>
      <w:r w:rsidR="00472C20">
        <w:rPr>
          <w:rFonts w:ascii="Courier New" w:eastAsia="Times New Roman" w:hAnsi="Courier New" w:cs="Courier New"/>
          <w:color w:val="000000" w:themeColor="text1"/>
          <w:sz w:val="21"/>
          <w:szCs w:val="21"/>
          <w:lang w:eastAsia="en-IN"/>
        </w:rPr>
        <w:t>col</w:t>
      </w:r>
      <w:r w:rsidR="00D70C8F">
        <w:rPr>
          <w:rFonts w:ascii="Courier New" w:eastAsia="Times New Roman" w:hAnsi="Courier New" w:cs="Courier New"/>
          <w:color w:val="000000" w:themeColor="text1"/>
          <w:sz w:val="21"/>
          <w:szCs w:val="21"/>
          <w:lang w:eastAsia="en-IN"/>
        </w:rPr>
        <w:t>ums</w:t>
      </w:r>
      <w:proofErr w:type="spellEnd"/>
      <w:r w:rsidR="00D70C8F">
        <w:rPr>
          <w:rFonts w:ascii="Courier New" w:eastAsia="Times New Roman" w:hAnsi="Courier New" w:cs="Courier New"/>
          <w:color w:val="000000" w:themeColor="text1"/>
          <w:sz w:val="21"/>
          <w:szCs w:val="21"/>
          <w:lang w:eastAsia="en-IN"/>
        </w:rPr>
        <w:t xml:space="preserve"> to separate the data</w:t>
      </w:r>
    </w:p>
    <w:p w14:paraId="3C86CBFB" w14:textId="203ABBE8" w:rsidR="00994B1C" w:rsidRPr="00994B1C" w:rsidRDefault="00994B1C" w:rsidP="00994B1C">
      <w:pPr>
        <w:shd w:val="clear" w:color="auto" w:fill="FFFFFE"/>
        <w:spacing w:after="0" w:line="285" w:lineRule="atLeast"/>
        <w:rPr>
          <w:rFonts w:ascii="Courier New" w:eastAsia="Times New Roman" w:hAnsi="Courier New" w:cs="Courier New"/>
          <w:color w:val="000000"/>
          <w:sz w:val="21"/>
          <w:szCs w:val="21"/>
          <w:lang w:eastAsia="en-IN"/>
        </w:rPr>
      </w:pPr>
      <w:r w:rsidRPr="00994B1C">
        <w:rPr>
          <w:rFonts w:ascii="Courier New" w:eastAsia="Times New Roman" w:hAnsi="Courier New" w:cs="Courier New"/>
          <w:color w:val="008000"/>
          <w:sz w:val="21"/>
          <w:szCs w:val="21"/>
          <w:lang w:eastAsia="en-IN"/>
        </w:rPr>
        <w:t>#</w:t>
      </w:r>
      <w:proofErr w:type="gramStart"/>
      <w:r w:rsidRPr="00994B1C">
        <w:rPr>
          <w:rFonts w:ascii="Courier New" w:eastAsia="Times New Roman" w:hAnsi="Courier New" w:cs="Courier New"/>
          <w:color w:val="008000"/>
          <w:sz w:val="21"/>
          <w:szCs w:val="21"/>
          <w:lang w:eastAsia="en-IN"/>
        </w:rPr>
        <w:t>checking</w:t>
      </w:r>
      <w:proofErr w:type="gramEnd"/>
      <w:r w:rsidRPr="00994B1C">
        <w:rPr>
          <w:rFonts w:ascii="Courier New" w:eastAsia="Times New Roman" w:hAnsi="Courier New" w:cs="Courier New"/>
          <w:color w:val="008000"/>
          <w:sz w:val="21"/>
          <w:szCs w:val="21"/>
          <w:lang w:eastAsia="en-IN"/>
        </w:rPr>
        <w:t> the number of rows and columns</w:t>
      </w:r>
    </w:p>
    <w:p w14:paraId="1A4C2730" w14:textId="77777777" w:rsidR="00994B1C" w:rsidRPr="00994B1C" w:rsidRDefault="00994B1C" w:rsidP="00994B1C">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94B1C">
        <w:rPr>
          <w:rFonts w:ascii="Courier New" w:eastAsia="Times New Roman" w:hAnsi="Courier New" w:cs="Courier New"/>
          <w:color w:val="000000"/>
          <w:sz w:val="21"/>
          <w:szCs w:val="21"/>
          <w:lang w:eastAsia="en-IN"/>
        </w:rPr>
        <w:t>mail_</w:t>
      </w:r>
      <w:proofErr w:type="gramStart"/>
      <w:r w:rsidRPr="00994B1C">
        <w:rPr>
          <w:rFonts w:ascii="Courier New" w:eastAsia="Times New Roman" w:hAnsi="Courier New" w:cs="Courier New"/>
          <w:color w:val="000000"/>
          <w:sz w:val="21"/>
          <w:szCs w:val="21"/>
          <w:lang w:eastAsia="en-IN"/>
        </w:rPr>
        <w:t>data.shape</w:t>
      </w:r>
      <w:proofErr w:type="spellEnd"/>
      <w:proofErr w:type="gramEnd"/>
    </w:p>
    <w:p w14:paraId="23203246" w14:textId="77777777" w:rsidR="00FF1BB7" w:rsidRPr="007477C4" w:rsidRDefault="00FF1BB7">
      <w:pPr>
        <w:rPr>
          <w:rFonts w:ascii="Arial" w:hAnsi="Arial" w:cs="Arial"/>
          <w:sz w:val="28"/>
          <w:szCs w:val="28"/>
        </w:rPr>
      </w:pPr>
    </w:p>
    <w:p w14:paraId="1D0ACFD3" w14:textId="77777777" w:rsidR="00B85069" w:rsidRDefault="00B85069">
      <w:pPr>
        <w:rPr>
          <w:rFonts w:ascii="Arial Black" w:hAnsi="Arial Black"/>
          <w:sz w:val="24"/>
          <w:szCs w:val="24"/>
        </w:rPr>
      </w:pPr>
      <w:r>
        <w:rPr>
          <w:rFonts w:ascii="Arial Black" w:hAnsi="Arial Black"/>
          <w:sz w:val="24"/>
          <w:szCs w:val="24"/>
        </w:rPr>
        <w:t>output:</w:t>
      </w:r>
    </w:p>
    <w:p w14:paraId="3E02A2C9" w14:textId="77777777" w:rsidR="00B85069" w:rsidRDefault="00B85069">
      <w:pPr>
        <w:rPr>
          <w:rFonts w:ascii="Arial Black" w:hAnsi="Arial Black"/>
          <w:sz w:val="56"/>
          <w:szCs w:val="56"/>
        </w:rPr>
      </w:pPr>
      <w:r>
        <w:rPr>
          <w:rFonts w:ascii="Courier New" w:hAnsi="Courier New" w:cs="Courier New"/>
          <w:color w:val="212121"/>
          <w:sz w:val="21"/>
          <w:szCs w:val="21"/>
          <w:shd w:val="clear" w:color="auto" w:fill="FFFFFF"/>
        </w:rPr>
        <w:t>(5572, 2)</w:t>
      </w:r>
      <w:r>
        <w:rPr>
          <w:rFonts w:ascii="Arial Black" w:hAnsi="Arial Black"/>
          <w:sz w:val="56"/>
          <w:szCs w:val="56"/>
        </w:rPr>
        <w:t xml:space="preserve"> </w:t>
      </w:r>
    </w:p>
    <w:p w14:paraId="28D742DF" w14:textId="64A87FB2" w:rsidR="00EF2E24" w:rsidRPr="00EF2E24" w:rsidRDefault="00EF2E24" w:rsidP="009726D4">
      <w:pPr>
        <w:shd w:val="clear" w:color="auto" w:fill="FFFFFE"/>
        <w:spacing w:after="0" w:line="285" w:lineRule="atLeast"/>
        <w:rPr>
          <w:rFonts w:ascii="Courier New" w:eastAsia="Times New Roman" w:hAnsi="Courier New" w:cs="Courier New"/>
          <w:color w:val="000000" w:themeColor="text1"/>
          <w:sz w:val="21"/>
          <w:szCs w:val="21"/>
          <w:lang w:eastAsia="en-IN"/>
        </w:rPr>
      </w:pPr>
      <w:r>
        <w:rPr>
          <w:rFonts w:ascii="Courier New" w:eastAsia="Times New Roman" w:hAnsi="Courier New" w:cs="Courier New"/>
          <w:color w:val="000000" w:themeColor="text1"/>
          <w:sz w:val="21"/>
          <w:szCs w:val="21"/>
          <w:lang w:eastAsia="en-IN"/>
        </w:rPr>
        <w:t>Step 5:</w:t>
      </w:r>
      <w:r w:rsidR="00A1387C">
        <w:rPr>
          <w:rFonts w:ascii="Courier New" w:eastAsia="Times New Roman" w:hAnsi="Courier New" w:cs="Courier New"/>
          <w:color w:val="000000" w:themeColor="text1"/>
          <w:sz w:val="21"/>
          <w:szCs w:val="21"/>
          <w:lang w:eastAsia="en-IN"/>
        </w:rPr>
        <w:t xml:space="preserve"> we are giving </w:t>
      </w:r>
      <w:r w:rsidR="008A36A7">
        <w:rPr>
          <w:rFonts w:ascii="Courier New" w:eastAsia="Times New Roman" w:hAnsi="Courier New" w:cs="Courier New"/>
          <w:color w:val="000000" w:themeColor="text1"/>
          <w:sz w:val="21"/>
          <w:szCs w:val="21"/>
          <w:lang w:eastAsia="en-IN"/>
        </w:rPr>
        <w:t>true or false</w:t>
      </w:r>
      <w:r w:rsidR="00C81E89">
        <w:rPr>
          <w:rFonts w:ascii="Courier New" w:eastAsia="Times New Roman" w:hAnsi="Courier New" w:cs="Courier New"/>
          <w:color w:val="000000" w:themeColor="text1"/>
          <w:sz w:val="21"/>
          <w:szCs w:val="21"/>
          <w:lang w:eastAsia="en-IN"/>
        </w:rPr>
        <w:t xml:space="preserve"> values</w:t>
      </w:r>
      <w:r w:rsidR="008A36A7">
        <w:rPr>
          <w:rFonts w:ascii="Courier New" w:eastAsia="Times New Roman" w:hAnsi="Courier New" w:cs="Courier New"/>
          <w:color w:val="000000" w:themeColor="text1"/>
          <w:sz w:val="21"/>
          <w:szCs w:val="21"/>
          <w:lang w:eastAsia="en-IN"/>
        </w:rPr>
        <w:t xml:space="preserve"> in binary format </w:t>
      </w:r>
    </w:p>
    <w:p w14:paraId="76F49FEF" w14:textId="2BEE51E3" w:rsidR="009726D4" w:rsidRPr="009726D4" w:rsidRDefault="009726D4" w:rsidP="009726D4">
      <w:pPr>
        <w:shd w:val="clear" w:color="auto" w:fill="FFFFFE"/>
        <w:spacing w:after="0" w:line="285" w:lineRule="atLeast"/>
        <w:rPr>
          <w:rFonts w:ascii="Courier New" w:eastAsia="Times New Roman" w:hAnsi="Courier New" w:cs="Courier New"/>
          <w:color w:val="000000"/>
          <w:sz w:val="21"/>
          <w:szCs w:val="21"/>
          <w:lang w:eastAsia="en-IN"/>
        </w:rPr>
      </w:pPr>
      <w:r w:rsidRPr="009726D4">
        <w:rPr>
          <w:rFonts w:ascii="Courier New" w:eastAsia="Times New Roman" w:hAnsi="Courier New" w:cs="Courier New"/>
          <w:color w:val="008000"/>
          <w:sz w:val="21"/>
          <w:szCs w:val="21"/>
          <w:lang w:eastAsia="en-IN"/>
        </w:rPr>
        <w:t>#label spam mail as </w:t>
      </w:r>
      <w:proofErr w:type="gramStart"/>
      <w:r w:rsidR="006304BF">
        <w:rPr>
          <w:rFonts w:ascii="Courier New" w:eastAsia="Times New Roman" w:hAnsi="Courier New" w:cs="Courier New"/>
          <w:color w:val="008000"/>
          <w:sz w:val="21"/>
          <w:szCs w:val="21"/>
          <w:lang w:eastAsia="en-IN"/>
        </w:rPr>
        <w:t xml:space="preserve">0 </w:t>
      </w:r>
      <w:r w:rsidRPr="009726D4">
        <w:rPr>
          <w:rFonts w:ascii="Courier New" w:eastAsia="Times New Roman" w:hAnsi="Courier New" w:cs="Courier New"/>
          <w:color w:val="008000"/>
          <w:sz w:val="21"/>
          <w:szCs w:val="21"/>
          <w:lang w:eastAsia="en-IN"/>
        </w:rPr>
        <w:t>,ham</w:t>
      </w:r>
      <w:proofErr w:type="gramEnd"/>
      <w:r w:rsidRPr="009726D4">
        <w:rPr>
          <w:rFonts w:ascii="Courier New" w:eastAsia="Times New Roman" w:hAnsi="Courier New" w:cs="Courier New"/>
          <w:color w:val="008000"/>
          <w:sz w:val="21"/>
          <w:szCs w:val="21"/>
          <w:lang w:eastAsia="en-IN"/>
        </w:rPr>
        <w:t> mail as 1</w:t>
      </w:r>
    </w:p>
    <w:p w14:paraId="21A878AE" w14:textId="77777777" w:rsidR="009726D4" w:rsidRPr="009726D4" w:rsidRDefault="009726D4" w:rsidP="009726D4">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726D4">
        <w:rPr>
          <w:rFonts w:ascii="Courier New" w:eastAsia="Times New Roman" w:hAnsi="Courier New" w:cs="Courier New"/>
          <w:color w:val="000000"/>
          <w:sz w:val="21"/>
          <w:szCs w:val="21"/>
          <w:lang w:eastAsia="en-IN"/>
        </w:rPr>
        <w:t>mail_data.loc</w:t>
      </w:r>
      <w:proofErr w:type="spellEnd"/>
      <w:r w:rsidRPr="009726D4">
        <w:rPr>
          <w:rFonts w:ascii="Courier New" w:eastAsia="Times New Roman" w:hAnsi="Courier New" w:cs="Courier New"/>
          <w:color w:val="000000"/>
          <w:sz w:val="21"/>
          <w:szCs w:val="21"/>
          <w:lang w:eastAsia="en-IN"/>
        </w:rPr>
        <w:t>[</w:t>
      </w:r>
      <w:proofErr w:type="spellStart"/>
      <w:r w:rsidRPr="009726D4">
        <w:rPr>
          <w:rFonts w:ascii="Courier New" w:eastAsia="Times New Roman" w:hAnsi="Courier New" w:cs="Courier New"/>
          <w:color w:val="000000"/>
          <w:sz w:val="21"/>
          <w:szCs w:val="21"/>
          <w:lang w:eastAsia="en-IN"/>
        </w:rPr>
        <w:t>mail_data</w:t>
      </w:r>
      <w:proofErr w:type="spellEnd"/>
      <w:r w:rsidRPr="009726D4">
        <w:rPr>
          <w:rFonts w:ascii="Courier New" w:eastAsia="Times New Roman" w:hAnsi="Courier New" w:cs="Courier New"/>
          <w:color w:val="000000"/>
          <w:sz w:val="21"/>
          <w:szCs w:val="21"/>
          <w:lang w:eastAsia="en-IN"/>
        </w:rPr>
        <w:t>[</w:t>
      </w:r>
      <w:r w:rsidRPr="009726D4">
        <w:rPr>
          <w:rFonts w:ascii="Courier New" w:eastAsia="Times New Roman" w:hAnsi="Courier New" w:cs="Courier New"/>
          <w:color w:val="A31515"/>
          <w:sz w:val="21"/>
          <w:szCs w:val="21"/>
          <w:lang w:eastAsia="en-IN"/>
        </w:rPr>
        <w:t>'Category</w:t>
      </w:r>
      <w:proofErr w:type="gramStart"/>
      <w:r w:rsidRPr="009726D4">
        <w:rPr>
          <w:rFonts w:ascii="Courier New" w:eastAsia="Times New Roman" w:hAnsi="Courier New" w:cs="Courier New"/>
          <w:color w:val="A31515"/>
          <w:sz w:val="21"/>
          <w:szCs w:val="21"/>
          <w:lang w:eastAsia="en-IN"/>
        </w:rPr>
        <w:t>'</w:t>
      </w:r>
      <w:r w:rsidRPr="009726D4">
        <w:rPr>
          <w:rFonts w:ascii="Courier New" w:eastAsia="Times New Roman" w:hAnsi="Courier New" w:cs="Courier New"/>
          <w:color w:val="000000"/>
          <w:sz w:val="21"/>
          <w:szCs w:val="21"/>
          <w:lang w:eastAsia="en-IN"/>
        </w:rPr>
        <w:t>]=</w:t>
      </w:r>
      <w:proofErr w:type="gramEnd"/>
      <w:r w:rsidRPr="009726D4">
        <w:rPr>
          <w:rFonts w:ascii="Courier New" w:eastAsia="Times New Roman" w:hAnsi="Courier New" w:cs="Courier New"/>
          <w:color w:val="000000"/>
          <w:sz w:val="21"/>
          <w:szCs w:val="21"/>
          <w:lang w:eastAsia="en-IN"/>
        </w:rPr>
        <w:t>=</w:t>
      </w:r>
      <w:r w:rsidRPr="009726D4">
        <w:rPr>
          <w:rFonts w:ascii="Courier New" w:eastAsia="Times New Roman" w:hAnsi="Courier New" w:cs="Courier New"/>
          <w:color w:val="A31515"/>
          <w:sz w:val="21"/>
          <w:szCs w:val="21"/>
          <w:lang w:eastAsia="en-IN"/>
        </w:rPr>
        <w:t>'</w:t>
      </w:r>
      <w:proofErr w:type="spellStart"/>
      <w:r w:rsidRPr="009726D4">
        <w:rPr>
          <w:rFonts w:ascii="Courier New" w:eastAsia="Times New Roman" w:hAnsi="Courier New" w:cs="Courier New"/>
          <w:color w:val="A31515"/>
          <w:sz w:val="21"/>
          <w:szCs w:val="21"/>
          <w:lang w:eastAsia="en-IN"/>
        </w:rPr>
        <w:t>spam'</w:t>
      </w:r>
      <w:r w:rsidRPr="009726D4">
        <w:rPr>
          <w:rFonts w:ascii="Courier New" w:eastAsia="Times New Roman" w:hAnsi="Courier New" w:cs="Courier New"/>
          <w:color w:val="000000"/>
          <w:sz w:val="21"/>
          <w:szCs w:val="21"/>
          <w:lang w:eastAsia="en-IN"/>
        </w:rPr>
        <w:t>,</w:t>
      </w:r>
      <w:r w:rsidRPr="009726D4">
        <w:rPr>
          <w:rFonts w:ascii="Courier New" w:eastAsia="Times New Roman" w:hAnsi="Courier New" w:cs="Courier New"/>
          <w:color w:val="A31515"/>
          <w:sz w:val="21"/>
          <w:szCs w:val="21"/>
          <w:lang w:eastAsia="en-IN"/>
        </w:rPr>
        <w:t>'Category</w:t>
      </w:r>
      <w:proofErr w:type="spellEnd"/>
      <w:r w:rsidRPr="009726D4">
        <w:rPr>
          <w:rFonts w:ascii="Courier New" w:eastAsia="Times New Roman" w:hAnsi="Courier New" w:cs="Courier New"/>
          <w:color w:val="A31515"/>
          <w:sz w:val="21"/>
          <w:szCs w:val="21"/>
          <w:lang w:eastAsia="en-IN"/>
        </w:rPr>
        <w:t>'</w:t>
      </w:r>
      <w:r w:rsidRPr="009726D4">
        <w:rPr>
          <w:rFonts w:ascii="Courier New" w:eastAsia="Times New Roman" w:hAnsi="Courier New" w:cs="Courier New"/>
          <w:color w:val="000000"/>
          <w:sz w:val="21"/>
          <w:szCs w:val="21"/>
          <w:lang w:eastAsia="en-IN"/>
        </w:rPr>
        <w:t>,]=</w:t>
      </w:r>
      <w:r w:rsidRPr="009726D4">
        <w:rPr>
          <w:rFonts w:ascii="Courier New" w:eastAsia="Times New Roman" w:hAnsi="Courier New" w:cs="Courier New"/>
          <w:color w:val="09885A"/>
          <w:sz w:val="21"/>
          <w:szCs w:val="21"/>
          <w:lang w:eastAsia="en-IN"/>
        </w:rPr>
        <w:t>0</w:t>
      </w:r>
    </w:p>
    <w:p w14:paraId="572A7191" w14:textId="77777777" w:rsidR="009726D4" w:rsidRDefault="009726D4" w:rsidP="009726D4">
      <w:pPr>
        <w:shd w:val="clear" w:color="auto" w:fill="FFFFFE"/>
        <w:spacing w:after="0" w:line="285" w:lineRule="atLeast"/>
        <w:rPr>
          <w:rFonts w:ascii="Courier New" w:eastAsia="Times New Roman" w:hAnsi="Courier New" w:cs="Courier New"/>
          <w:color w:val="09885A"/>
          <w:sz w:val="21"/>
          <w:szCs w:val="21"/>
          <w:lang w:eastAsia="en-IN"/>
        </w:rPr>
      </w:pPr>
      <w:proofErr w:type="spellStart"/>
      <w:r w:rsidRPr="009726D4">
        <w:rPr>
          <w:rFonts w:ascii="Courier New" w:eastAsia="Times New Roman" w:hAnsi="Courier New" w:cs="Courier New"/>
          <w:color w:val="000000"/>
          <w:sz w:val="21"/>
          <w:szCs w:val="21"/>
          <w:lang w:eastAsia="en-IN"/>
        </w:rPr>
        <w:t>mail_data.loc</w:t>
      </w:r>
      <w:proofErr w:type="spellEnd"/>
      <w:r w:rsidRPr="009726D4">
        <w:rPr>
          <w:rFonts w:ascii="Courier New" w:eastAsia="Times New Roman" w:hAnsi="Courier New" w:cs="Courier New"/>
          <w:color w:val="000000"/>
          <w:sz w:val="21"/>
          <w:szCs w:val="21"/>
          <w:lang w:eastAsia="en-IN"/>
        </w:rPr>
        <w:t>[</w:t>
      </w:r>
      <w:proofErr w:type="spellStart"/>
      <w:r w:rsidRPr="009726D4">
        <w:rPr>
          <w:rFonts w:ascii="Courier New" w:eastAsia="Times New Roman" w:hAnsi="Courier New" w:cs="Courier New"/>
          <w:color w:val="000000"/>
          <w:sz w:val="21"/>
          <w:szCs w:val="21"/>
          <w:lang w:eastAsia="en-IN"/>
        </w:rPr>
        <w:t>mail_data</w:t>
      </w:r>
      <w:proofErr w:type="spellEnd"/>
      <w:r w:rsidRPr="009726D4">
        <w:rPr>
          <w:rFonts w:ascii="Courier New" w:eastAsia="Times New Roman" w:hAnsi="Courier New" w:cs="Courier New"/>
          <w:color w:val="000000"/>
          <w:sz w:val="21"/>
          <w:szCs w:val="21"/>
          <w:lang w:eastAsia="en-IN"/>
        </w:rPr>
        <w:t>[</w:t>
      </w:r>
      <w:r w:rsidRPr="009726D4">
        <w:rPr>
          <w:rFonts w:ascii="Courier New" w:eastAsia="Times New Roman" w:hAnsi="Courier New" w:cs="Courier New"/>
          <w:color w:val="A31515"/>
          <w:sz w:val="21"/>
          <w:szCs w:val="21"/>
          <w:lang w:eastAsia="en-IN"/>
        </w:rPr>
        <w:t>'Category</w:t>
      </w:r>
      <w:proofErr w:type="gramStart"/>
      <w:r w:rsidRPr="009726D4">
        <w:rPr>
          <w:rFonts w:ascii="Courier New" w:eastAsia="Times New Roman" w:hAnsi="Courier New" w:cs="Courier New"/>
          <w:color w:val="A31515"/>
          <w:sz w:val="21"/>
          <w:szCs w:val="21"/>
          <w:lang w:eastAsia="en-IN"/>
        </w:rPr>
        <w:t>'</w:t>
      </w:r>
      <w:r w:rsidRPr="009726D4">
        <w:rPr>
          <w:rFonts w:ascii="Courier New" w:eastAsia="Times New Roman" w:hAnsi="Courier New" w:cs="Courier New"/>
          <w:color w:val="000000"/>
          <w:sz w:val="21"/>
          <w:szCs w:val="21"/>
          <w:lang w:eastAsia="en-IN"/>
        </w:rPr>
        <w:t>]=</w:t>
      </w:r>
      <w:proofErr w:type="gramEnd"/>
      <w:r w:rsidRPr="009726D4">
        <w:rPr>
          <w:rFonts w:ascii="Courier New" w:eastAsia="Times New Roman" w:hAnsi="Courier New" w:cs="Courier New"/>
          <w:color w:val="000000"/>
          <w:sz w:val="21"/>
          <w:szCs w:val="21"/>
          <w:lang w:eastAsia="en-IN"/>
        </w:rPr>
        <w:t>=</w:t>
      </w:r>
      <w:r w:rsidRPr="009726D4">
        <w:rPr>
          <w:rFonts w:ascii="Courier New" w:eastAsia="Times New Roman" w:hAnsi="Courier New" w:cs="Courier New"/>
          <w:color w:val="A31515"/>
          <w:sz w:val="21"/>
          <w:szCs w:val="21"/>
          <w:lang w:eastAsia="en-IN"/>
        </w:rPr>
        <w:t>'</w:t>
      </w:r>
      <w:proofErr w:type="spellStart"/>
      <w:r w:rsidRPr="009726D4">
        <w:rPr>
          <w:rFonts w:ascii="Courier New" w:eastAsia="Times New Roman" w:hAnsi="Courier New" w:cs="Courier New"/>
          <w:color w:val="A31515"/>
          <w:sz w:val="21"/>
          <w:szCs w:val="21"/>
          <w:lang w:eastAsia="en-IN"/>
        </w:rPr>
        <w:t>ham'</w:t>
      </w:r>
      <w:r w:rsidRPr="009726D4">
        <w:rPr>
          <w:rFonts w:ascii="Courier New" w:eastAsia="Times New Roman" w:hAnsi="Courier New" w:cs="Courier New"/>
          <w:color w:val="000000"/>
          <w:sz w:val="21"/>
          <w:szCs w:val="21"/>
          <w:lang w:eastAsia="en-IN"/>
        </w:rPr>
        <w:t>,</w:t>
      </w:r>
      <w:r w:rsidRPr="009726D4">
        <w:rPr>
          <w:rFonts w:ascii="Courier New" w:eastAsia="Times New Roman" w:hAnsi="Courier New" w:cs="Courier New"/>
          <w:color w:val="A31515"/>
          <w:sz w:val="21"/>
          <w:szCs w:val="21"/>
          <w:lang w:eastAsia="en-IN"/>
        </w:rPr>
        <w:t>'Category</w:t>
      </w:r>
      <w:proofErr w:type="spellEnd"/>
      <w:r w:rsidRPr="009726D4">
        <w:rPr>
          <w:rFonts w:ascii="Courier New" w:eastAsia="Times New Roman" w:hAnsi="Courier New" w:cs="Courier New"/>
          <w:color w:val="A31515"/>
          <w:sz w:val="21"/>
          <w:szCs w:val="21"/>
          <w:lang w:eastAsia="en-IN"/>
        </w:rPr>
        <w:t>'</w:t>
      </w:r>
      <w:r w:rsidRPr="009726D4">
        <w:rPr>
          <w:rFonts w:ascii="Courier New" w:eastAsia="Times New Roman" w:hAnsi="Courier New" w:cs="Courier New"/>
          <w:color w:val="000000"/>
          <w:sz w:val="21"/>
          <w:szCs w:val="21"/>
          <w:lang w:eastAsia="en-IN"/>
        </w:rPr>
        <w:t>,]=</w:t>
      </w:r>
      <w:r w:rsidRPr="009726D4">
        <w:rPr>
          <w:rFonts w:ascii="Courier New" w:eastAsia="Times New Roman" w:hAnsi="Courier New" w:cs="Courier New"/>
          <w:color w:val="09885A"/>
          <w:sz w:val="21"/>
          <w:szCs w:val="21"/>
          <w:lang w:eastAsia="en-IN"/>
        </w:rPr>
        <w:t>1</w:t>
      </w:r>
    </w:p>
    <w:p w14:paraId="03F278E7" w14:textId="77777777" w:rsidR="00DE2981" w:rsidRPr="00DE2981" w:rsidRDefault="00DE2981" w:rsidP="00DE2981">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DE2981">
        <w:rPr>
          <w:rFonts w:ascii="Courier New" w:eastAsia="Times New Roman" w:hAnsi="Courier New" w:cs="Courier New"/>
          <w:color w:val="000000"/>
          <w:sz w:val="21"/>
          <w:szCs w:val="21"/>
          <w:lang w:eastAsia="en-IN"/>
        </w:rPr>
        <w:t>mail_</w:t>
      </w:r>
      <w:proofErr w:type="gramStart"/>
      <w:r w:rsidRPr="00DE2981">
        <w:rPr>
          <w:rFonts w:ascii="Courier New" w:eastAsia="Times New Roman" w:hAnsi="Courier New" w:cs="Courier New"/>
          <w:color w:val="000000"/>
          <w:sz w:val="21"/>
          <w:szCs w:val="21"/>
          <w:lang w:eastAsia="en-IN"/>
        </w:rPr>
        <w:t>data.head</w:t>
      </w:r>
      <w:proofErr w:type="spellEnd"/>
      <w:proofErr w:type="gramEnd"/>
      <w:r w:rsidRPr="00DE2981">
        <w:rPr>
          <w:rFonts w:ascii="Courier New" w:eastAsia="Times New Roman" w:hAnsi="Courier New" w:cs="Courier New"/>
          <w:color w:val="000000"/>
          <w:sz w:val="21"/>
          <w:szCs w:val="21"/>
          <w:lang w:eastAsia="en-IN"/>
        </w:rPr>
        <w:t>()</w:t>
      </w:r>
    </w:p>
    <w:p w14:paraId="353C1B36" w14:textId="77777777" w:rsidR="006304BF" w:rsidRPr="009726D4" w:rsidRDefault="006304BF" w:rsidP="009726D4">
      <w:pPr>
        <w:shd w:val="clear" w:color="auto" w:fill="FFFFFE"/>
        <w:spacing w:after="0" w:line="285" w:lineRule="atLeast"/>
        <w:rPr>
          <w:rFonts w:ascii="Courier New" w:eastAsia="Times New Roman" w:hAnsi="Courier New" w:cs="Courier New"/>
          <w:color w:val="000000"/>
          <w:sz w:val="21"/>
          <w:szCs w:val="21"/>
          <w:lang w:eastAsia="en-IN"/>
        </w:rPr>
      </w:pPr>
    </w:p>
    <w:p w14:paraId="72906B2B" w14:textId="77777777" w:rsidR="0060013A" w:rsidRDefault="0060013A">
      <w:pPr>
        <w:rPr>
          <w:rFonts w:ascii="Arial Black" w:hAnsi="Arial Black"/>
          <w:sz w:val="28"/>
          <w:szCs w:val="28"/>
        </w:rPr>
      </w:pPr>
      <w:r>
        <w:rPr>
          <w:rFonts w:ascii="Arial Black" w:hAnsi="Arial Black"/>
          <w:sz w:val="28"/>
          <w:szCs w:val="28"/>
        </w:rPr>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1055"/>
        <w:gridCol w:w="4693"/>
      </w:tblGrid>
      <w:tr w:rsidR="001E07DD" w14:paraId="7F5D5376" w14:textId="77777777" w:rsidTr="001E07DD">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46E82" w14:textId="77777777" w:rsidR="001E07DD" w:rsidRDefault="001E07DD">
            <w:pPr>
              <w:jc w:val="right"/>
              <w:rPr>
                <w:rFonts w:ascii="var(--colab-code-font-family)" w:hAnsi="var(--colab-code-font-family)"/>
                <w:b/>
                <w:bCs/>
                <w:color w:val="212121"/>
                <w:sz w:val="21"/>
                <w:szCs w:val="21"/>
              </w:rPr>
            </w:pPr>
            <w:r>
              <w:rPr>
                <w:rFonts w:ascii="var(--colab-code-font-family)" w:hAnsi="var(--colab-code-font-family)"/>
                <w:b/>
                <w:bCs/>
                <w:color w:val="212121"/>
                <w:sz w:val="21"/>
                <w:szCs w:val="21"/>
              </w:rPr>
              <w:br/>
              <w:t>Category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7075A1" w14:textId="77777777" w:rsidR="001E07DD" w:rsidRDefault="001E07DD">
            <w:pPr>
              <w:jc w:val="right"/>
              <w:rPr>
                <w:rFonts w:ascii="var(--colab-code-font-family)" w:hAnsi="var(--colab-code-font-family)"/>
                <w:b/>
                <w:bCs/>
                <w:color w:val="212121"/>
                <w:sz w:val="21"/>
                <w:szCs w:val="21"/>
              </w:rPr>
            </w:pPr>
            <w:r>
              <w:rPr>
                <w:rFonts w:ascii="var(--colab-code-font-family)" w:hAnsi="var(--colab-code-font-family)"/>
                <w:b/>
                <w:bCs/>
                <w:color w:val="212121"/>
                <w:sz w:val="21"/>
                <w:szCs w:val="21"/>
              </w:rPr>
              <w:t>Message</w:t>
            </w:r>
          </w:p>
        </w:tc>
      </w:tr>
      <w:tr w:rsidR="001E07DD" w14:paraId="43120DC0" w14:textId="77777777" w:rsidTr="001E07D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57DBFD" w14:textId="77777777" w:rsidR="001E07DD" w:rsidRDefault="001E07DD">
            <w:pPr>
              <w:jc w:val="center"/>
              <w:rPr>
                <w:rFonts w:ascii="Roboto" w:hAnsi="Roboto"/>
                <w:b/>
                <w:bCs/>
                <w:color w:val="212121"/>
                <w:sz w:val="21"/>
                <w:szCs w:val="21"/>
              </w:rPr>
            </w:pPr>
            <w:r>
              <w:rPr>
                <w:rFonts w:ascii="Roboto" w:hAnsi="Roboto"/>
                <w:b/>
                <w:bCs/>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9F5825" w14:textId="77777777" w:rsidR="001E07DD" w:rsidRDefault="001E07DD">
            <w:pPr>
              <w:jc w:val="right"/>
              <w:rPr>
                <w:rFonts w:ascii="Roboto" w:hAnsi="Roboto"/>
                <w:color w:val="212121"/>
                <w:sz w:val="21"/>
                <w:szCs w:val="21"/>
              </w:rPr>
            </w:pPr>
            <w:r>
              <w:rPr>
                <w:rFonts w:ascii="Roboto" w:hAnsi="Roboto"/>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05581D" w14:textId="77777777" w:rsidR="001E07DD" w:rsidRDefault="001E07DD">
            <w:pPr>
              <w:jc w:val="right"/>
              <w:rPr>
                <w:rFonts w:ascii="Roboto" w:hAnsi="Roboto"/>
                <w:color w:val="212121"/>
                <w:sz w:val="21"/>
                <w:szCs w:val="21"/>
              </w:rPr>
            </w:pPr>
            <w:r>
              <w:rPr>
                <w:rFonts w:ascii="Roboto" w:hAnsi="Roboto"/>
                <w:color w:val="212121"/>
                <w:sz w:val="21"/>
                <w:szCs w:val="21"/>
              </w:rPr>
              <w:t xml:space="preserve">Go until </w:t>
            </w:r>
            <w:proofErr w:type="spellStart"/>
            <w:r>
              <w:rPr>
                <w:rFonts w:ascii="Roboto" w:hAnsi="Roboto"/>
                <w:color w:val="212121"/>
                <w:sz w:val="21"/>
                <w:szCs w:val="21"/>
              </w:rPr>
              <w:t>jurong</w:t>
            </w:r>
            <w:proofErr w:type="spellEnd"/>
            <w:r>
              <w:rPr>
                <w:rFonts w:ascii="Roboto" w:hAnsi="Roboto"/>
                <w:color w:val="212121"/>
                <w:sz w:val="21"/>
                <w:szCs w:val="21"/>
              </w:rPr>
              <w:t xml:space="preserve"> point, </w:t>
            </w:r>
            <w:proofErr w:type="gramStart"/>
            <w:r>
              <w:rPr>
                <w:rFonts w:ascii="Roboto" w:hAnsi="Roboto"/>
                <w:color w:val="212121"/>
                <w:sz w:val="21"/>
                <w:szCs w:val="21"/>
              </w:rPr>
              <w:t>crazy..</w:t>
            </w:r>
            <w:proofErr w:type="gramEnd"/>
            <w:r>
              <w:rPr>
                <w:rFonts w:ascii="Roboto" w:hAnsi="Roboto"/>
                <w:color w:val="212121"/>
                <w:sz w:val="21"/>
                <w:szCs w:val="21"/>
              </w:rPr>
              <w:t xml:space="preserve"> Available only ...</w:t>
            </w:r>
          </w:p>
        </w:tc>
      </w:tr>
      <w:tr w:rsidR="001E07DD" w14:paraId="4934281E" w14:textId="77777777" w:rsidTr="001E07D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A667F4" w14:textId="77777777" w:rsidR="001E07DD" w:rsidRDefault="001E07DD">
            <w:pPr>
              <w:jc w:val="center"/>
              <w:rPr>
                <w:rFonts w:ascii="Roboto" w:hAnsi="Roboto"/>
                <w:b/>
                <w:bCs/>
                <w:color w:val="212121"/>
                <w:sz w:val="21"/>
                <w:szCs w:val="21"/>
              </w:rPr>
            </w:pPr>
            <w:r>
              <w:rPr>
                <w:rFonts w:ascii="Roboto" w:hAnsi="Roboto"/>
                <w:b/>
                <w:bCs/>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EEB004" w14:textId="77777777" w:rsidR="001E07DD" w:rsidRDefault="001E07DD">
            <w:pPr>
              <w:jc w:val="right"/>
              <w:rPr>
                <w:rFonts w:ascii="Roboto" w:hAnsi="Roboto"/>
                <w:color w:val="212121"/>
                <w:sz w:val="21"/>
                <w:szCs w:val="21"/>
              </w:rPr>
            </w:pPr>
            <w:r>
              <w:rPr>
                <w:rFonts w:ascii="Roboto" w:hAnsi="Roboto"/>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E36204" w14:textId="77777777" w:rsidR="001E07DD" w:rsidRDefault="001E07DD">
            <w:pPr>
              <w:jc w:val="right"/>
              <w:rPr>
                <w:rFonts w:ascii="Roboto" w:hAnsi="Roboto"/>
                <w:color w:val="212121"/>
                <w:sz w:val="21"/>
                <w:szCs w:val="21"/>
              </w:rPr>
            </w:pPr>
            <w:r>
              <w:rPr>
                <w:rFonts w:ascii="Roboto" w:hAnsi="Roboto"/>
                <w:color w:val="212121"/>
                <w:sz w:val="21"/>
                <w:szCs w:val="21"/>
              </w:rPr>
              <w:t xml:space="preserve">Ok lar... Joking </w:t>
            </w:r>
            <w:proofErr w:type="spellStart"/>
            <w:r>
              <w:rPr>
                <w:rFonts w:ascii="Roboto" w:hAnsi="Roboto"/>
                <w:color w:val="212121"/>
                <w:sz w:val="21"/>
                <w:szCs w:val="21"/>
              </w:rPr>
              <w:t>wif</w:t>
            </w:r>
            <w:proofErr w:type="spellEnd"/>
            <w:r>
              <w:rPr>
                <w:rFonts w:ascii="Roboto" w:hAnsi="Roboto"/>
                <w:color w:val="212121"/>
                <w:sz w:val="21"/>
                <w:szCs w:val="21"/>
              </w:rPr>
              <w:t xml:space="preserve"> u </w:t>
            </w:r>
            <w:proofErr w:type="spellStart"/>
            <w:r>
              <w:rPr>
                <w:rFonts w:ascii="Roboto" w:hAnsi="Roboto"/>
                <w:color w:val="212121"/>
                <w:sz w:val="21"/>
                <w:szCs w:val="21"/>
              </w:rPr>
              <w:t>oni</w:t>
            </w:r>
            <w:proofErr w:type="spellEnd"/>
            <w:r>
              <w:rPr>
                <w:rFonts w:ascii="Roboto" w:hAnsi="Roboto"/>
                <w:color w:val="212121"/>
                <w:sz w:val="21"/>
                <w:szCs w:val="21"/>
              </w:rPr>
              <w:t>...</w:t>
            </w:r>
          </w:p>
        </w:tc>
      </w:tr>
      <w:tr w:rsidR="001E07DD" w14:paraId="70FC63E6" w14:textId="77777777" w:rsidTr="001E07D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F3D99E" w14:textId="77777777" w:rsidR="001E07DD" w:rsidRDefault="001E07DD">
            <w:pPr>
              <w:jc w:val="center"/>
              <w:rPr>
                <w:rFonts w:ascii="Roboto" w:hAnsi="Roboto"/>
                <w:b/>
                <w:bCs/>
                <w:color w:val="212121"/>
                <w:sz w:val="21"/>
                <w:szCs w:val="21"/>
              </w:rPr>
            </w:pPr>
            <w:r>
              <w:rPr>
                <w:rFonts w:ascii="Roboto" w:hAnsi="Roboto"/>
                <w:b/>
                <w:bCs/>
                <w:color w:val="212121"/>
                <w:sz w:val="21"/>
                <w:szCs w:val="21"/>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F0709E" w14:textId="77777777" w:rsidR="001E07DD" w:rsidRDefault="001E07DD">
            <w:pPr>
              <w:jc w:val="right"/>
              <w:rPr>
                <w:rFonts w:ascii="Roboto" w:hAnsi="Roboto"/>
                <w:color w:val="212121"/>
                <w:sz w:val="21"/>
                <w:szCs w:val="21"/>
              </w:rPr>
            </w:pPr>
            <w:r>
              <w:rPr>
                <w:rFonts w:ascii="Roboto" w:hAnsi="Roboto"/>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1D3EBC" w14:textId="77777777" w:rsidR="001E07DD" w:rsidRDefault="001E07DD">
            <w:pPr>
              <w:jc w:val="right"/>
              <w:rPr>
                <w:rFonts w:ascii="Roboto" w:hAnsi="Roboto"/>
                <w:color w:val="212121"/>
                <w:sz w:val="21"/>
                <w:szCs w:val="21"/>
              </w:rPr>
            </w:pPr>
            <w:r>
              <w:rPr>
                <w:rFonts w:ascii="Roboto" w:hAnsi="Roboto"/>
                <w:color w:val="212121"/>
                <w:sz w:val="21"/>
                <w:szCs w:val="21"/>
              </w:rPr>
              <w:t xml:space="preserve">Free entry in 2 a </w:t>
            </w:r>
            <w:proofErr w:type="spellStart"/>
            <w:r>
              <w:rPr>
                <w:rFonts w:ascii="Roboto" w:hAnsi="Roboto"/>
                <w:color w:val="212121"/>
                <w:sz w:val="21"/>
                <w:szCs w:val="21"/>
              </w:rPr>
              <w:t>wkly</w:t>
            </w:r>
            <w:proofErr w:type="spellEnd"/>
            <w:r>
              <w:rPr>
                <w:rFonts w:ascii="Roboto" w:hAnsi="Roboto"/>
                <w:color w:val="212121"/>
                <w:sz w:val="21"/>
                <w:szCs w:val="21"/>
              </w:rPr>
              <w:t xml:space="preserve"> comp to win FA Cup </w:t>
            </w:r>
            <w:proofErr w:type="spellStart"/>
            <w:r>
              <w:rPr>
                <w:rFonts w:ascii="Roboto" w:hAnsi="Roboto"/>
                <w:color w:val="212121"/>
                <w:sz w:val="21"/>
                <w:szCs w:val="21"/>
              </w:rPr>
              <w:t>fina</w:t>
            </w:r>
            <w:proofErr w:type="spellEnd"/>
            <w:r>
              <w:rPr>
                <w:rFonts w:ascii="Roboto" w:hAnsi="Roboto"/>
                <w:color w:val="212121"/>
                <w:sz w:val="21"/>
                <w:szCs w:val="21"/>
              </w:rPr>
              <w:t>...</w:t>
            </w:r>
          </w:p>
        </w:tc>
      </w:tr>
      <w:tr w:rsidR="001E07DD" w14:paraId="5FA77103" w14:textId="77777777" w:rsidTr="001E07D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9151D6" w14:textId="77777777" w:rsidR="001E07DD" w:rsidRDefault="001E07DD">
            <w:pPr>
              <w:jc w:val="center"/>
              <w:rPr>
                <w:rFonts w:ascii="Roboto" w:hAnsi="Roboto"/>
                <w:b/>
                <w:bCs/>
                <w:color w:val="212121"/>
                <w:sz w:val="21"/>
                <w:szCs w:val="21"/>
              </w:rPr>
            </w:pPr>
            <w:r>
              <w:rPr>
                <w:rFonts w:ascii="Roboto" w:hAnsi="Roboto"/>
                <w:b/>
                <w:bCs/>
                <w:color w:val="212121"/>
                <w:sz w:val="21"/>
                <w:szCs w:val="21"/>
              </w:rPr>
              <w:lastRenderedPageBreak/>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FD4C24" w14:textId="77777777" w:rsidR="001E07DD" w:rsidRDefault="001E07DD">
            <w:pPr>
              <w:jc w:val="right"/>
              <w:rPr>
                <w:rFonts w:ascii="Roboto" w:hAnsi="Roboto"/>
                <w:color w:val="212121"/>
                <w:sz w:val="21"/>
                <w:szCs w:val="21"/>
              </w:rPr>
            </w:pPr>
            <w:r>
              <w:rPr>
                <w:rFonts w:ascii="Roboto" w:hAnsi="Roboto"/>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5EF346" w14:textId="77777777" w:rsidR="001E07DD" w:rsidRDefault="001E07DD">
            <w:pPr>
              <w:jc w:val="right"/>
              <w:rPr>
                <w:rFonts w:ascii="Roboto" w:hAnsi="Roboto"/>
                <w:color w:val="212121"/>
                <w:sz w:val="21"/>
                <w:szCs w:val="21"/>
              </w:rPr>
            </w:pPr>
            <w:r>
              <w:rPr>
                <w:rFonts w:ascii="Roboto" w:hAnsi="Roboto"/>
                <w:color w:val="212121"/>
                <w:sz w:val="21"/>
                <w:szCs w:val="21"/>
              </w:rPr>
              <w:t>U dun say so early hor... U c already then say...</w:t>
            </w:r>
          </w:p>
        </w:tc>
      </w:tr>
      <w:tr w:rsidR="001E07DD" w14:paraId="687E2528" w14:textId="77777777" w:rsidTr="001E07D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A75CDA" w14:textId="77777777" w:rsidR="001E07DD" w:rsidRDefault="001E07DD">
            <w:pPr>
              <w:jc w:val="center"/>
              <w:rPr>
                <w:rFonts w:ascii="Roboto" w:hAnsi="Roboto"/>
                <w:b/>
                <w:bCs/>
                <w:color w:val="212121"/>
                <w:sz w:val="21"/>
                <w:szCs w:val="21"/>
              </w:rPr>
            </w:pPr>
            <w:r>
              <w:rPr>
                <w:rFonts w:ascii="Roboto" w:hAnsi="Roboto"/>
                <w:b/>
                <w:bCs/>
                <w:color w:val="212121"/>
                <w:sz w:val="21"/>
                <w:szCs w:val="21"/>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A1EC16" w14:textId="77777777" w:rsidR="001E07DD" w:rsidRDefault="001E07DD">
            <w:pPr>
              <w:jc w:val="right"/>
              <w:rPr>
                <w:rFonts w:ascii="Roboto" w:hAnsi="Roboto"/>
                <w:color w:val="212121"/>
                <w:sz w:val="21"/>
                <w:szCs w:val="21"/>
              </w:rPr>
            </w:pPr>
            <w:r>
              <w:rPr>
                <w:rFonts w:ascii="Roboto" w:hAnsi="Roboto"/>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EB007B" w14:textId="77777777" w:rsidR="001E07DD" w:rsidRDefault="001E07DD">
            <w:pPr>
              <w:jc w:val="right"/>
              <w:rPr>
                <w:rFonts w:ascii="Roboto" w:hAnsi="Roboto"/>
                <w:color w:val="212121"/>
                <w:sz w:val="21"/>
                <w:szCs w:val="21"/>
              </w:rPr>
            </w:pPr>
            <w:r>
              <w:rPr>
                <w:rFonts w:ascii="Roboto" w:hAnsi="Roboto"/>
                <w:color w:val="212121"/>
                <w:sz w:val="21"/>
                <w:szCs w:val="21"/>
              </w:rPr>
              <w:t xml:space="preserve">Nah I don't think he goes to </w:t>
            </w:r>
            <w:proofErr w:type="spellStart"/>
            <w:proofErr w:type="gramStart"/>
            <w:r>
              <w:rPr>
                <w:rFonts w:ascii="Roboto" w:hAnsi="Roboto"/>
                <w:color w:val="212121"/>
                <w:sz w:val="21"/>
                <w:szCs w:val="21"/>
              </w:rPr>
              <w:t>usf</w:t>
            </w:r>
            <w:proofErr w:type="spellEnd"/>
            <w:r>
              <w:rPr>
                <w:rFonts w:ascii="Roboto" w:hAnsi="Roboto"/>
                <w:color w:val="212121"/>
                <w:sz w:val="21"/>
                <w:szCs w:val="21"/>
              </w:rPr>
              <w:t>,</w:t>
            </w:r>
            <w:proofErr w:type="gramEnd"/>
            <w:r>
              <w:rPr>
                <w:rFonts w:ascii="Roboto" w:hAnsi="Roboto"/>
                <w:color w:val="212121"/>
                <w:sz w:val="21"/>
                <w:szCs w:val="21"/>
              </w:rPr>
              <w:t xml:space="preserve"> he lives </w:t>
            </w:r>
            <w:proofErr w:type="spellStart"/>
            <w:r>
              <w:rPr>
                <w:rFonts w:ascii="Roboto" w:hAnsi="Roboto"/>
                <w:color w:val="212121"/>
                <w:sz w:val="21"/>
                <w:szCs w:val="21"/>
              </w:rPr>
              <w:t>aro</w:t>
            </w:r>
            <w:proofErr w:type="spellEnd"/>
            <w:r>
              <w:rPr>
                <w:rFonts w:ascii="Roboto" w:hAnsi="Roboto"/>
                <w:color w:val="212121"/>
                <w:sz w:val="21"/>
                <w:szCs w:val="21"/>
              </w:rPr>
              <w:t>...</w:t>
            </w:r>
          </w:p>
        </w:tc>
      </w:tr>
    </w:tbl>
    <w:p w14:paraId="66C2FC31" w14:textId="77777777" w:rsidR="00202C22" w:rsidRDefault="00FE2798" w:rsidP="00AC174D">
      <w:pPr>
        <w:shd w:val="clear" w:color="auto" w:fill="FFFFFE"/>
        <w:spacing w:line="285" w:lineRule="atLeast"/>
        <w:rPr>
          <w:rFonts w:ascii="Arial Black" w:hAnsi="Arial Black"/>
        </w:rPr>
      </w:pPr>
      <w:r w:rsidRPr="00202C22">
        <w:rPr>
          <w:rFonts w:ascii="Arial Black" w:hAnsi="Arial Black"/>
        </w:rPr>
        <w:t>Step</w:t>
      </w:r>
      <w:proofErr w:type="gramStart"/>
      <w:r w:rsidRPr="00202C22">
        <w:rPr>
          <w:rFonts w:ascii="Arial Black" w:hAnsi="Arial Black"/>
        </w:rPr>
        <w:t>6:</w:t>
      </w:r>
      <w:r w:rsidR="00202C22" w:rsidRPr="00202C22">
        <w:rPr>
          <w:rFonts w:ascii="Arial Black" w:hAnsi="Arial Black"/>
        </w:rPr>
        <w:t>separating</w:t>
      </w:r>
      <w:proofErr w:type="gramEnd"/>
      <w:r w:rsidR="00202C22" w:rsidRPr="00202C22">
        <w:rPr>
          <w:rFonts w:ascii="Arial Black" w:hAnsi="Arial Black"/>
        </w:rPr>
        <w:t xml:space="preserve"> X and Y columns</w:t>
      </w:r>
    </w:p>
    <w:p w14:paraId="1E99096D" w14:textId="0779CD3B" w:rsidR="00AC174D" w:rsidRPr="00FE2798" w:rsidRDefault="00AC174D" w:rsidP="00AC174D">
      <w:pPr>
        <w:shd w:val="clear" w:color="auto" w:fill="FFFFFE"/>
        <w:spacing w:line="285" w:lineRule="atLeast"/>
        <w:rPr>
          <w:rFonts w:ascii="Arial Black" w:hAnsi="Arial Black"/>
          <w:sz w:val="56"/>
          <w:szCs w:val="56"/>
        </w:rPr>
      </w:pPr>
      <w:r w:rsidRPr="00AC174D">
        <w:rPr>
          <w:rFonts w:ascii="Courier New" w:eastAsia="Times New Roman" w:hAnsi="Courier New" w:cs="Courier New"/>
          <w:color w:val="008000"/>
          <w:sz w:val="21"/>
          <w:szCs w:val="21"/>
          <w:lang w:eastAsia="en-IN"/>
        </w:rPr>
        <w:t>#</w:t>
      </w:r>
      <w:proofErr w:type="gramStart"/>
      <w:r w:rsidRPr="00AC174D">
        <w:rPr>
          <w:rFonts w:ascii="Courier New" w:eastAsia="Times New Roman" w:hAnsi="Courier New" w:cs="Courier New"/>
          <w:color w:val="008000"/>
          <w:sz w:val="21"/>
          <w:szCs w:val="21"/>
          <w:lang w:eastAsia="en-IN"/>
        </w:rPr>
        <w:t>seperating</w:t>
      </w:r>
      <w:proofErr w:type="gramEnd"/>
      <w:r w:rsidRPr="00AC174D">
        <w:rPr>
          <w:rFonts w:ascii="Courier New" w:eastAsia="Times New Roman" w:hAnsi="Courier New" w:cs="Courier New"/>
          <w:color w:val="008000"/>
          <w:sz w:val="21"/>
          <w:szCs w:val="21"/>
          <w:lang w:eastAsia="en-IN"/>
        </w:rPr>
        <w:t> data</w:t>
      </w:r>
      <w:r w:rsidR="00230E6F">
        <w:rPr>
          <w:rFonts w:ascii="Courier New" w:eastAsia="Times New Roman" w:hAnsi="Courier New" w:cs="Courier New"/>
          <w:color w:val="008000"/>
          <w:sz w:val="21"/>
          <w:szCs w:val="21"/>
          <w:lang w:eastAsia="en-IN"/>
        </w:rPr>
        <w:t xml:space="preserve"> into</w:t>
      </w:r>
      <w:r w:rsidRPr="00AC174D">
        <w:rPr>
          <w:rFonts w:ascii="Courier New" w:eastAsia="Times New Roman" w:hAnsi="Courier New" w:cs="Courier New"/>
          <w:color w:val="008000"/>
          <w:sz w:val="21"/>
          <w:szCs w:val="21"/>
          <w:lang w:eastAsia="en-IN"/>
        </w:rPr>
        <w:t> texts and label</w:t>
      </w:r>
    </w:p>
    <w:p w14:paraId="700B6F1D" w14:textId="77777777" w:rsidR="00AC174D" w:rsidRPr="00AC174D" w:rsidRDefault="00AC174D" w:rsidP="00AC174D">
      <w:pPr>
        <w:shd w:val="clear" w:color="auto" w:fill="FFFFFE"/>
        <w:spacing w:after="0" w:line="285" w:lineRule="atLeast"/>
        <w:rPr>
          <w:rFonts w:ascii="Courier New" w:eastAsia="Times New Roman" w:hAnsi="Courier New" w:cs="Courier New"/>
          <w:color w:val="000000"/>
          <w:sz w:val="21"/>
          <w:szCs w:val="21"/>
          <w:lang w:eastAsia="en-IN"/>
        </w:rPr>
      </w:pPr>
      <w:r w:rsidRPr="00AC174D">
        <w:rPr>
          <w:rFonts w:ascii="Courier New" w:eastAsia="Times New Roman" w:hAnsi="Courier New" w:cs="Courier New"/>
          <w:color w:val="000000"/>
          <w:sz w:val="21"/>
          <w:szCs w:val="21"/>
          <w:lang w:eastAsia="en-IN"/>
        </w:rPr>
        <w:t>X=</w:t>
      </w:r>
      <w:proofErr w:type="spellStart"/>
      <w:r w:rsidRPr="00AC174D">
        <w:rPr>
          <w:rFonts w:ascii="Courier New" w:eastAsia="Times New Roman" w:hAnsi="Courier New" w:cs="Courier New"/>
          <w:color w:val="000000"/>
          <w:sz w:val="21"/>
          <w:szCs w:val="21"/>
          <w:lang w:eastAsia="en-IN"/>
        </w:rPr>
        <w:t>mail_data</w:t>
      </w:r>
      <w:proofErr w:type="spellEnd"/>
      <w:r w:rsidRPr="00AC174D">
        <w:rPr>
          <w:rFonts w:ascii="Courier New" w:eastAsia="Times New Roman" w:hAnsi="Courier New" w:cs="Courier New"/>
          <w:color w:val="000000"/>
          <w:sz w:val="21"/>
          <w:szCs w:val="21"/>
          <w:lang w:eastAsia="en-IN"/>
        </w:rPr>
        <w:t>[</w:t>
      </w:r>
      <w:r w:rsidRPr="00AC174D">
        <w:rPr>
          <w:rFonts w:ascii="Courier New" w:eastAsia="Times New Roman" w:hAnsi="Courier New" w:cs="Courier New"/>
          <w:color w:val="A31515"/>
          <w:sz w:val="21"/>
          <w:szCs w:val="21"/>
          <w:lang w:eastAsia="en-IN"/>
        </w:rPr>
        <w:t>'Message'</w:t>
      </w:r>
      <w:r w:rsidRPr="00AC174D">
        <w:rPr>
          <w:rFonts w:ascii="Courier New" w:eastAsia="Times New Roman" w:hAnsi="Courier New" w:cs="Courier New"/>
          <w:color w:val="000000"/>
          <w:sz w:val="21"/>
          <w:szCs w:val="21"/>
          <w:lang w:eastAsia="en-IN"/>
        </w:rPr>
        <w:t>]</w:t>
      </w:r>
    </w:p>
    <w:p w14:paraId="01B2A78C" w14:textId="77777777" w:rsidR="00AC174D" w:rsidRPr="00AC174D" w:rsidRDefault="00AC174D" w:rsidP="00AC174D">
      <w:pPr>
        <w:shd w:val="clear" w:color="auto" w:fill="FFFFFE"/>
        <w:spacing w:after="0" w:line="285" w:lineRule="atLeast"/>
        <w:rPr>
          <w:rFonts w:ascii="Courier New" w:eastAsia="Times New Roman" w:hAnsi="Courier New" w:cs="Courier New"/>
          <w:color w:val="000000"/>
          <w:sz w:val="21"/>
          <w:szCs w:val="21"/>
          <w:lang w:eastAsia="en-IN"/>
        </w:rPr>
      </w:pPr>
      <w:r w:rsidRPr="00AC174D">
        <w:rPr>
          <w:rFonts w:ascii="Courier New" w:eastAsia="Times New Roman" w:hAnsi="Courier New" w:cs="Courier New"/>
          <w:color w:val="000000"/>
          <w:sz w:val="21"/>
          <w:szCs w:val="21"/>
          <w:lang w:eastAsia="en-IN"/>
        </w:rPr>
        <w:t>Y=</w:t>
      </w:r>
      <w:proofErr w:type="spellStart"/>
      <w:r w:rsidRPr="00AC174D">
        <w:rPr>
          <w:rFonts w:ascii="Courier New" w:eastAsia="Times New Roman" w:hAnsi="Courier New" w:cs="Courier New"/>
          <w:color w:val="000000"/>
          <w:sz w:val="21"/>
          <w:szCs w:val="21"/>
          <w:lang w:eastAsia="en-IN"/>
        </w:rPr>
        <w:t>mail_data</w:t>
      </w:r>
      <w:proofErr w:type="spellEnd"/>
      <w:r w:rsidRPr="00AC174D">
        <w:rPr>
          <w:rFonts w:ascii="Courier New" w:eastAsia="Times New Roman" w:hAnsi="Courier New" w:cs="Courier New"/>
          <w:color w:val="000000"/>
          <w:sz w:val="21"/>
          <w:szCs w:val="21"/>
          <w:lang w:eastAsia="en-IN"/>
        </w:rPr>
        <w:t>[</w:t>
      </w:r>
      <w:r w:rsidRPr="00AC174D">
        <w:rPr>
          <w:rFonts w:ascii="Courier New" w:eastAsia="Times New Roman" w:hAnsi="Courier New" w:cs="Courier New"/>
          <w:color w:val="A31515"/>
          <w:sz w:val="21"/>
          <w:szCs w:val="21"/>
          <w:lang w:eastAsia="en-IN"/>
        </w:rPr>
        <w:t>'Category'</w:t>
      </w:r>
      <w:r w:rsidRPr="00AC174D">
        <w:rPr>
          <w:rFonts w:ascii="Courier New" w:eastAsia="Times New Roman" w:hAnsi="Courier New" w:cs="Courier New"/>
          <w:color w:val="000000"/>
          <w:sz w:val="21"/>
          <w:szCs w:val="21"/>
          <w:lang w:eastAsia="en-IN"/>
        </w:rPr>
        <w:t>]</w:t>
      </w:r>
    </w:p>
    <w:p w14:paraId="3DD24AA6" w14:textId="77777777" w:rsidR="00AC174D" w:rsidRPr="00AC174D" w:rsidRDefault="00AC174D" w:rsidP="00AC174D">
      <w:pPr>
        <w:shd w:val="clear" w:color="auto" w:fill="FFFFFE"/>
        <w:spacing w:after="0" w:line="285" w:lineRule="atLeast"/>
        <w:rPr>
          <w:rFonts w:ascii="Courier New" w:eastAsia="Times New Roman" w:hAnsi="Courier New" w:cs="Courier New"/>
          <w:color w:val="000000"/>
          <w:sz w:val="21"/>
          <w:szCs w:val="21"/>
          <w:lang w:eastAsia="en-IN"/>
        </w:rPr>
      </w:pPr>
      <w:r w:rsidRPr="00AC174D">
        <w:rPr>
          <w:rFonts w:ascii="Courier New" w:eastAsia="Times New Roman" w:hAnsi="Courier New" w:cs="Courier New"/>
          <w:color w:val="000000"/>
          <w:sz w:val="21"/>
          <w:szCs w:val="21"/>
          <w:lang w:eastAsia="en-IN"/>
        </w:rPr>
        <w:t>X</w:t>
      </w:r>
    </w:p>
    <w:p w14:paraId="5C3EA25F" w14:textId="77777777" w:rsidR="00AC174D" w:rsidRDefault="00AC174D">
      <w:pPr>
        <w:rPr>
          <w:rFonts w:ascii="Arial Black" w:hAnsi="Arial Black"/>
          <w:sz w:val="28"/>
          <w:szCs w:val="28"/>
        </w:rPr>
      </w:pPr>
      <w:r>
        <w:rPr>
          <w:rFonts w:ascii="Arial Black" w:hAnsi="Arial Black"/>
          <w:sz w:val="28"/>
          <w:szCs w:val="28"/>
        </w:rPr>
        <w:t>Output:</w:t>
      </w:r>
    </w:p>
    <w:p w14:paraId="0B439D7E" w14:textId="77777777" w:rsidR="00B168F8" w:rsidRPr="00B168F8" w:rsidRDefault="00B168F8" w:rsidP="00B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n-IN"/>
        </w:rPr>
      </w:pPr>
      <w:r w:rsidRPr="00B168F8">
        <w:rPr>
          <w:rFonts w:ascii="var(--colab-code-font-family)" w:eastAsia="Times New Roman" w:hAnsi="var(--colab-code-font-family)" w:cs="Courier New"/>
          <w:sz w:val="20"/>
          <w:szCs w:val="20"/>
          <w:lang w:eastAsia="en-IN"/>
        </w:rPr>
        <w:t xml:space="preserve">0       Go until </w:t>
      </w:r>
      <w:proofErr w:type="spellStart"/>
      <w:r w:rsidRPr="00B168F8">
        <w:rPr>
          <w:rFonts w:ascii="var(--colab-code-font-family)" w:eastAsia="Times New Roman" w:hAnsi="var(--colab-code-font-family)" w:cs="Courier New"/>
          <w:sz w:val="20"/>
          <w:szCs w:val="20"/>
          <w:lang w:eastAsia="en-IN"/>
        </w:rPr>
        <w:t>jurong</w:t>
      </w:r>
      <w:proofErr w:type="spellEnd"/>
      <w:r w:rsidRPr="00B168F8">
        <w:rPr>
          <w:rFonts w:ascii="var(--colab-code-font-family)" w:eastAsia="Times New Roman" w:hAnsi="var(--colab-code-font-family)" w:cs="Courier New"/>
          <w:sz w:val="20"/>
          <w:szCs w:val="20"/>
          <w:lang w:eastAsia="en-IN"/>
        </w:rPr>
        <w:t xml:space="preserve"> point, </w:t>
      </w:r>
      <w:proofErr w:type="gramStart"/>
      <w:r w:rsidRPr="00B168F8">
        <w:rPr>
          <w:rFonts w:ascii="var(--colab-code-font-family)" w:eastAsia="Times New Roman" w:hAnsi="var(--colab-code-font-family)" w:cs="Courier New"/>
          <w:sz w:val="20"/>
          <w:szCs w:val="20"/>
          <w:lang w:eastAsia="en-IN"/>
        </w:rPr>
        <w:t>crazy..</w:t>
      </w:r>
      <w:proofErr w:type="gramEnd"/>
      <w:r w:rsidRPr="00B168F8">
        <w:rPr>
          <w:rFonts w:ascii="var(--colab-code-font-family)" w:eastAsia="Times New Roman" w:hAnsi="var(--colab-code-font-family)" w:cs="Courier New"/>
          <w:sz w:val="20"/>
          <w:szCs w:val="20"/>
          <w:lang w:eastAsia="en-IN"/>
        </w:rPr>
        <w:t xml:space="preserve"> Available only ...</w:t>
      </w:r>
    </w:p>
    <w:p w14:paraId="3BFDB028" w14:textId="77777777" w:rsidR="00B168F8" w:rsidRPr="00B168F8" w:rsidRDefault="00B168F8" w:rsidP="00B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n-IN"/>
        </w:rPr>
      </w:pPr>
      <w:r w:rsidRPr="00B168F8">
        <w:rPr>
          <w:rFonts w:ascii="var(--colab-code-font-family)" w:eastAsia="Times New Roman" w:hAnsi="var(--colab-code-font-family)" w:cs="Courier New"/>
          <w:sz w:val="20"/>
          <w:szCs w:val="20"/>
          <w:lang w:eastAsia="en-IN"/>
        </w:rPr>
        <w:t xml:space="preserve">1                           Ok lar... Joking </w:t>
      </w:r>
      <w:proofErr w:type="spellStart"/>
      <w:r w:rsidRPr="00B168F8">
        <w:rPr>
          <w:rFonts w:ascii="var(--colab-code-font-family)" w:eastAsia="Times New Roman" w:hAnsi="var(--colab-code-font-family)" w:cs="Courier New"/>
          <w:sz w:val="20"/>
          <w:szCs w:val="20"/>
          <w:lang w:eastAsia="en-IN"/>
        </w:rPr>
        <w:t>wif</w:t>
      </w:r>
      <w:proofErr w:type="spellEnd"/>
      <w:r w:rsidRPr="00B168F8">
        <w:rPr>
          <w:rFonts w:ascii="var(--colab-code-font-family)" w:eastAsia="Times New Roman" w:hAnsi="var(--colab-code-font-family)" w:cs="Courier New"/>
          <w:sz w:val="20"/>
          <w:szCs w:val="20"/>
          <w:lang w:eastAsia="en-IN"/>
        </w:rPr>
        <w:t xml:space="preserve"> u </w:t>
      </w:r>
      <w:proofErr w:type="spellStart"/>
      <w:r w:rsidRPr="00B168F8">
        <w:rPr>
          <w:rFonts w:ascii="var(--colab-code-font-family)" w:eastAsia="Times New Roman" w:hAnsi="var(--colab-code-font-family)" w:cs="Courier New"/>
          <w:sz w:val="20"/>
          <w:szCs w:val="20"/>
          <w:lang w:eastAsia="en-IN"/>
        </w:rPr>
        <w:t>oni</w:t>
      </w:r>
      <w:proofErr w:type="spellEnd"/>
      <w:r w:rsidRPr="00B168F8">
        <w:rPr>
          <w:rFonts w:ascii="var(--colab-code-font-family)" w:eastAsia="Times New Roman" w:hAnsi="var(--colab-code-font-family)" w:cs="Courier New"/>
          <w:sz w:val="20"/>
          <w:szCs w:val="20"/>
          <w:lang w:eastAsia="en-IN"/>
        </w:rPr>
        <w:t>...</w:t>
      </w:r>
    </w:p>
    <w:p w14:paraId="0E5BD004" w14:textId="77777777" w:rsidR="00B168F8" w:rsidRPr="00B168F8" w:rsidRDefault="00B168F8" w:rsidP="00B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n-IN"/>
        </w:rPr>
      </w:pPr>
      <w:r w:rsidRPr="00B168F8">
        <w:rPr>
          <w:rFonts w:ascii="var(--colab-code-font-family)" w:eastAsia="Times New Roman" w:hAnsi="var(--colab-code-font-family)" w:cs="Courier New"/>
          <w:sz w:val="20"/>
          <w:szCs w:val="20"/>
          <w:lang w:eastAsia="en-IN"/>
        </w:rPr>
        <w:t xml:space="preserve">2       Free </w:t>
      </w:r>
      <w:proofErr w:type="gramStart"/>
      <w:r w:rsidRPr="00B168F8">
        <w:rPr>
          <w:rFonts w:ascii="var(--colab-code-font-family)" w:eastAsia="Times New Roman" w:hAnsi="var(--colab-code-font-family)" w:cs="Courier New"/>
          <w:sz w:val="20"/>
          <w:szCs w:val="20"/>
          <w:lang w:eastAsia="en-IN"/>
        </w:rPr>
        <w:t>entry</w:t>
      </w:r>
      <w:proofErr w:type="gramEnd"/>
      <w:r w:rsidRPr="00B168F8">
        <w:rPr>
          <w:rFonts w:ascii="var(--colab-code-font-family)" w:eastAsia="Times New Roman" w:hAnsi="var(--colab-code-font-family)" w:cs="Courier New"/>
          <w:sz w:val="20"/>
          <w:szCs w:val="20"/>
          <w:lang w:eastAsia="en-IN"/>
        </w:rPr>
        <w:t xml:space="preserve"> in 2 a </w:t>
      </w:r>
      <w:proofErr w:type="spellStart"/>
      <w:r w:rsidRPr="00B168F8">
        <w:rPr>
          <w:rFonts w:ascii="var(--colab-code-font-family)" w:eastAsia="Times New Roman" w:hAnsi="var(--colab-code-font-family)" w:cs="Courier New"/>
          <w:sz w:val="20"/>
          <w:szCs w:val="20"/>
          <w:lang w:eastAsia="en-IN"/>
        </w:rPr>
        <w:t>wkly</w:t>
      </w:r>
      <w:proofErr w:type="spellEnd"/>
      <w:r w:rsidRPr="00B168F8">
        <w:rPr>
          <w:rFonts w:ascii="var(--colab-code-font-family)" w:eastAsia="Times New Roman" w:hAnsi="var(--colab-code-font-family)" w:cs="Courier New"/>
          <w:sz w:val="20"/>
          <w:szCs w:val="20"/>
          <w:lang w:eastAsia="en-IN"/>
        </w:rPr>
        <w:t xml:space="preserve"> comp to win FA Cup </w:t>
      </w:r>
      <w:proofErr w:type="spellStart"/>
      <w:r w:rsidRPr="00B168F8">
        <w:rPr>
          <w:rFonts w:ascii="var(--colab-code-font-family)" w:eastAsia="Times New Roman" w:hAnsi="var(--colab-code-font-family)" w:cs="Courier New"/>
          <w:sz w:val="20"/>
          <w:szCs w:val="20"/>
          <w:lang w:eastAsia="en-IN"/>
        </w:rPr>
        <w:t>fina</w:t>
      </w:r>
      <w:proofErr w:type="spellEnd"/>
      <w:r w:rsidRPr="00B168F8">
        <w:rPr>
          <w:rFonts w:ascii="var(--colab-code-font-family)" w:eastAsia="Times New Roman" w:hAnsi="var(--colab-code-font-family)" w:cs="Courier New"/>
          <w:sz w:val="20"/>
          <w:szCs w:val="20"/>
          <w:lang w:eastAsia="en-IN"/>
        </w:rPr>
        <w:t>...</w:t>
      </w:r>
    </w:p>
    <w:p w14:paraId="7347E8FD" w14:textId="77777777" w:rsidR="00B168F8" w:rsidRPr="00B168F8" w:rsidRDefault="00B168F8" w:rsidP="00B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n-IN"/>
        </w:rPr>
      </w:pPr>
      <w:r w:rsidRPr="00B168F8">
        <w:rPr>
          <w:rFonts w:ascii="var(--colab-code-font-family)" w:eastAsia="Times New Roman" w:hAnsi="var(--colab-code-font-family)" w:cs="Courier New"/>
          <w:sz w:val="20"/>
          <w:szCs w:val="20"/>
          <w:lang w:eastAsia="en-IN"/>
        </w:rPr>
        <w:t xml:space="preserve">3       U </w:t>
      </w:r>
      <w:proofErr w:type="gramStart"/>
      <w:r w:rsidRPr="00B168F8">
        <w:rPr>
          <w:rFonts w:ascii="var(--colab-code-font-family)" w:eastAsia="Times New Roman" w:hAnsi="var(--colab-code-font-family)" w:cs="Courier New"/>
          <w:sz w:val="20"/>
          <w:szCs w:val="20"/>
          <w:lang w:eastAsia="en-IN"/>
        </w:rPr>
        <w:t>dun</w:t>
      </w:r>
      <w:proofErr w:type="gramEnd"/>
      <w:r w:rsidRPr="00B168F8">
        <w:rPr>
          <w:rFonts w:ascii="var(--colab-code-font-family)" w:eastAsia="Times New Roman" w:hAnsi="var(--colab-code-font-family)" w:cs="Courier New"/>
          <w:sz w:val="20"/>
          <w:szCs w:val="20"/>
          <w:lang w:eastAsia="en-IN"/>
        </w:rPr>
        <w:t xml:space="preserve"> say so early hor... U c already then say...</w:t>
      </w:r>
    </w:p>
    <w:p w14:paraId="28C23350" w14:textId="77777777" w:rsidR="00B168F8" w:rsidRPr="00B168F8" w:rsidRDefault="00B168F8" w:rsidP="00B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n-IN"/>
        </w:rPr>
      </w:pPr>
      <w:r w:rsidRPr="00B168F8">
        <w:rPr>
          <w:rFonts w:ascii="var(--colab-code-font-family)" w:eastAsia="Times New Roman" w:hAnsi="var(--colab-code-font-family)" w:cs="Courier New"/>
          <w:sz w:val="20"/>
          <w:szCs w:val="20"/>
          <w:lang w:eastAsia="en-IN"/>
        </w:rPr>
        <w:t xml:space="preserve">4       Nah I don't think he goes to </w:t>
      </w:r>
      <w:proofErr w:type="spellStart"/>
      <w:proofErr w:type="gramStart"/>
      <w:r w:rsidRPr="00B168F8">
        <w:rPr>
          <w:rFonts w:ascii="var(--colab-code-font-family)" w:eastAsia="Times New Roman" w:hAnsi="var(--colab-code-font-family)" w:cs="Courier New"/>
          <w:sz w:val="20"/>
          <w:szCs w:val="20"/>
          <w:lang w:eastAsia="en-IN"/>
        </w:rPr>
        <w:t>usf</w:t>
      </w:r>
      <w:proofErr w:type="spellEnd"/>
      <w:r w:rsidRPr="00B168F8">
        <w:rPr>
          <w:rFonts w:ascii="var(--colab-code-font-family)" w:eastAsia="Times New Roman" w:hAnsi="var(--colab-code-font-family)" w:cs="Courier New"/>
          <w:sz w:val="20"/>
          <w:szCs w:val="20"/>
          <w:lang w:eastAsia="en-IN"/>
        </w:rPr>
        <w:t>,</w:t>
      </w:r>
      <w:proofErr w:type="gramEnd"/>
      <w:r w:rsidRPr="00B168F8">
        <w:rPr>
          <w:rFonts w:ascii="var(--colab-code-font-family)" w:eastAsia="Times New Roman" w:hAnsi="var(--colab-code-font-family)" w:cs="Courier New"/>
          <w:sz w:val="20"/>
          <w:szCs w:val="20"/>
          <w:lang w:eastAsia="en-IN"/>
        </w:rPr>
        <w:t xml:space="preserve"> he lives </w:t>
      </w:r>
      <w:proofErr w:type="spellStart"/>
      <w:r w:rsidRPr="00B168F8">
        <w:rPr>
          <w:rFonts w:ascii="var(--colab-code-font-family)" w:eastAsia="Times New Roman" w:hAnsi="var(--colab-code-font-family)" w:cs="Courier New"/>
          <w:sz w:val="20"/>
          <w:szCs w:val="20"/>
          <w:lang w:eastAsia="en-IN"/>
        </w:rPr>
        <w:t>aro</w:t>
      </w:r>
      <w:proofErr w:type="spellEnd"/>
      <w:r w:rsidRPr="00B168F8">
        <w:rPr>
          <w:rFonts w:ascii="var(--colab-code-font-family)" w:eastAsia="Times New Roman" w:hAnsi="var(--colab-code-font-family)" w:cs="Courier New"/>
          <w:sz w:val="20"/>
          <w:szCs w:val="20"/>
          <w:lang w:eastAsia="en-IN"/>
        </w:rPr>
        <w:t>...</w:t>
      </w:r>
    </w:p>
    <w:p w14:paraId="3D375237" w14:textId="77777777" w:rsidR="00B168F8" w:rsidRPr="00B168F8" w:rsidRDefault="00B168F8" w:rsidP="00B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n-IN"/>
        </w:rPr>
      </w:pPr>
      <w:r w:rsidRPr="00B168F8">
        <w:rPr>
          <w:rFonts w:ascii="var(--colab-code-font-family)" w:eastAsia="Times New Roman" w:hAnsi="var(--colab-code-font-family)" w:cs="Courier New"/>
          <w:sz w:val="20"/>
          <w:szCs w:val="20"/>
          <w:lang w:eastAsia="en-IN"/>
        </w:rPr>
        <w:t xml:space="preserve">                              ...                        </w:t>
      </w:r>
    </w:p>
    <w:p w14:paraId="0E59CCC5" w14:textId="77777777" w:rsidR="00B168F8" w:rsidRPr="00B168F8" w:rsidRDefault="00B168F8" w:rsidP="00B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n-IN"/>
        </w:rPr>
      </w:pPr>
      <w:r w:rsidRPr="00B168F8">
        <w:rPr>
          <w:rFonts w:ascii="var(--colab-code-font-family)" w:eastAsia="Times New Roman" w:hAnsi="var(--colab-code-font-family)" w:cs="Courier New"/>
          <w:sz w:val="20"/>
          <w:szCs w:val="20"/>
          <w:lang w:eastAsia="en-IN"/>
        </w:rPr>
        <w:t>5567    This is the 2nd time we have tried 2 contact u...</w:t>
      </w:r>
    </w:p>
    <w:p w14:paraId="26114B4E" w14:textId="77777777" w:rsidR="00B168F8" w:rsidRPr="00B168F8" w:rsidRDefault="00B168F8" w:rsidP="00B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n-IN"/>
        </w:rPr>
      </w:pPr>
      <w:r w:rsidRPr="00B168F8">
        <w:rPr>
          <w:rFonts w:ascii="var(--colab-code-font-family)" w:eastAsia="Times New Roman" w:hAnsi="var(--colab-code-font-family)" w:cs="Courier New"/>
          <w:sz w:val="20"/>
          <w:szCs w:val="20"/>
          <w:lang w:eastAsia="en-IN"/>
        </w:rPr>
        <w:t xml:space="preserve">5568                 Will ü b going to esplanade </w:t>
      </w:r>
      <w:proofErr w:type="spellStart"/>
      <w:r w:rsidRPr="00B168F8">
        <w:rPr>
          <w:rFonts w:ascii="var(--colab-code-font-family)" w:eastAsia="Times New Roman" w:hAnsi="var(--colab-code-font-family)" w:cs="Courier New"/>
          <w:sz w:val="20"/>
          <w:szCs w:val="20"/>
          <w:lang w:eastAsia="en-IN"/>
        </w:rPr>
        <w:t>fr</w:t>
      </w:r>
      <w:proofErr w:type="spellEnd"/>
      <w:r w:rsidRPr="00B168F8">
        <w:rPr>
          <w:rFonts w:ascii="var(--colab-code-font-family)" w:eastAsia="Times New Roman" w:hAnsi="var(--colab-code-font-family)" w:cs="Courier New"/>
          <w:sz w:val="20"/>
          <w:szCs w:val="20"/>
          <w:lang w:eastAsia="en-IN"/>
        </w:rPr>
        <w:t xml:space="preserve"> home?</w:t>
      </w:r>
    </w:p>
    <w:p w14:paraId="0082A97C" w14:textId="77777777" w:rsidR="00B168F8" w:rsidRPr="00B168F8" w:rsidRDefault="00B168F8" w:rsidP="00B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n-IN"/>
        </w:rPr>
      </w:pPr>
      <w:r w:rsidRPr="00B168F8">
        <w:rPr>
          <w:rFonts w:ascii="var(--colab-code-font-family)" w:eastAsia="Times New Roman" w:hAnsi="var(--colab-code-font-family)" w:cs="Courier New"/>
          <w:sz w:val="20"/>
          <w:szCs w:val="20"/>
          <w:lang w:eastAsia="en-IN"/>
        </w:rPr>
        <w:t xml:space="preserve">5569    Pity, * was in mood for that. </w:t>
      </w:r>
      <w:proofErr w:type="spellStart"/>
      <w:r w:rsidRPr="00B168F8">
        <w:rPr>
          <w:rFonts w:ascii="var(--colab-code-font-family)" w:eastAsia="Times New Roman" w:hAnsi="var(--colab-code-font-family)" w:cs="Courier New"/>
          <w:sz w:val="20"/>
          <w:szCs w:val="20"/>
          <w:lang w:eastAsia="en-IN"/>
        </w:rPr>
        <w:t>So.</w:t>
      </w:r>
      <w:proofErr w:type="spellEnd"/>
      <w:proofErr w:type="gramStart"/>
      <w:r w:rsidRPr="00B168F8">
        <w:rPr>
          <w:rFonts w:ascii="var(--colab-code-font-family)" w:eastAsia="Times New Roman" w:hAnsi="var(--colab-code-font-family)" w:cs="Courier New"/>
          <w:sz w:val="20"/>
          <w:szCs w:val="20"/>
          <w:lang w:eastAsia="en-IN"/>
        </w:rPr>
        <w:t>..any</w:t>
      </w:r>
      <w:proofErr w:type="gramEnd"/>
      <w:r w:rsidRPr="00B168F8">
        <w:rPr>
          <w:rFonts w:ascii="var(--colab-code-font-family)" w:eastAsia="Times New Roman" w:hAnsi="var(--colab-code-font-family)" w:cs="Courier New"/>
          <w:sz w:val="20"/>
          <w:szCs w:val="20"/>
          <w:lang w:eastAsia="en-IN"/>
        </w:rPr>
        <w:t xml:space="preserve"> other s...</w:t>
      </w:r>
    </w:p>
    <w:p w14:paraId="2FACABBA" w14:textId="77777777" w:rsidR="00B168F8" w:rsidRPr="00B168F8" w:rsidRDefault="00B168F8" w:rsidP="00B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n-IN"/>
        </w:rPr>
      </w:pPr>
      <w:r w:rsidRPr="00B168F8">
        <w:rPr>
          <w:rFonts w:ascii="var(--colab-code-font-family)" w:eastAsia="Times New Roman" w:hAnsi="var(--colab-code-font-family)" w:cs="Courier New"/>
          <w:sz w:val="20"/>
          <w:szCs w:val="20"/>
          <w:lang w:eastAsia="en-IN"/>
        </w:rPr>
        <w:t xml:space="preserve">5570    The guy did some bitching but I acted like </w:t>
      </w:r>
      <w:proofErr w:type="spellStart"/>
      <w:r w:rsidRPr="00B168F8">
        <w:rPr>
          <w:rFonts w:ascii="var(--colab-code-font-family)" w:eastAsia="Times New Roman" w:hAnsi="var(--colab-code-font-family)" w:cs="Courier New"/>
          <w:sz w:val="20"/>
          <w:szCs w:val="20"/>
          <w:lang w:eastAsia="en-IN"/>
        </w:rPr>
        <w:t>i'd</w:t>
      </w:r>
      <w:proofErr w:type="spellEnd"/>
      <w:r w:rsidRPr="00B168F8">
        <w:rPr>
          <w:rFonts w:ascii="var(--colab-code-font-family)" w:eastAsia="Times New Roman" w:hAnsi="var(--colab-code-font-family)" w:cs="Courier New"/>
          <w:sz w:val="20"/>
          <w:szCs w:val="20"/>
          <w:lang w:eastAsia="en-IN"/>
        </w:rPr>
        <w:t>...</w:t>
      </w:r>
    </w:p>
    <w:p w14:paraId="0E44C276" w14:textId="77777777" w:rsidR="00B168F8" w:rsidRPr="00B168F8" w:rsidRDefault="00B168F8" w:rsidP="00B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n-IN"/>
        </w:rPr>
      </w:pPr>
      <w:r w:rsidRPr="00B168F8">
        <w:rPr>
          <w:rFonts w:ascii="var(--colab-code-font-family)" w:eastAsia="Times New Roman" w:hAnsi="var(--colab-code-font-family)" w:cs="Courier New"/>
          <w:sz w:val="20"/>
          <w:szCs w:val="20"/>
          <w:lang w:eastAsia="en-IN"/>
        </w:rPr>
        <w:t xml:space="preserve">5571                           Rofl. </w:t>
      </w:r>
      <w:proofErr w:type="spellStart"/>
      <w:r w:rsidRPr="00B168F8">
        <w:rPr>
          <w:rFonts w:ascii="var(--colab-code-font-family)" w:eastAsia="Times New Roman" w:hAnsi="var(--colab-code-font-family)" w:cs="Courier New"/>
          <w:sz w:val="20"/>
          <w:szCs w:val="20"/>
          <w:lang w:eastAsia="en-IN"/>
        </w:rPr>
        <w:t>Its</w:t>
      </w:r>
      <w:proofErr w:type="spellEnd"/>
      <w:r w:rsidRPr="00B168F8">
        <w:rPr>
          <w:rFonts w:ascii="var(--colab-code-font-family)" w:eastAsia="Times New Roman" w:hAnsi="var(--colab-code-font-family)" w:cs="Courier New"/>
          <w:sz w:val="20"/>
          <w:szCs w:val="20"/>
          <w:lang w:eastAsia="en-IN"/>
        </w:rPr>
        <w:t xml:space="preserve"> true to its name</w:t>
      </w:r>
    </w:p>
    <w:p w14:paraId="78363C30" w14:textId="1E2A9EDC" w:rsidR="00B168F8" w:rsidRPr="00B168F8" w:rsidRDefault="00B168F8" w:rsidP="00B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n-IN"/>
        </w:rPr>
      </w:pPr>
      <w:r w:rsidRPr="00B168F8">
        <w:rPr>
          <w:rFonts w:ascii="var(--colab-code-font-family)" w:eastAsia="Times New Roman" w:hAnsi="var(--colab-code-font-family)" w:cs="Courier New"/>
          <w:sz w:val="20"/>
          <w:szCs w:val="20"/>
          <w:lang w:eastAsia="en-IN"/>
        </w:rPr>
        <w:t xml:space="preserve">Name: Message, Length: 5572, </w:t>
      </w:r>
      <w:proofErr w:type="spellStart"/>
      <w:r w:rsidRPr="00B168F8">
        <w:rPr>
          <w:rFonts w:ascii="var(--colab-code-font-family)" w:eastAsia="Times New Roman" w:hAnsi="var(--colab-code-font-family)" w:cs="Courier New"/>
          <w:sz w:val="20"/>
          <w:szCs w:val="20"/>
          <w:lang w:eastAsia="en-IN"/>
        </w:rPr>
        <w:t>dtype</w:t>
      </w:r>
      <w:proofErr w:type="spellEnd"/>
      <w:r w:rsidRPr="00B168F8">
        <w:rPr>
          <w:rFonts w:ascii="var(--colab-code-font-family)" w:eastAsia="Times New Roman" w:hAnsi="var(--colab-code-font-family)" w:cs="Courier New"/>
          <w:sz w:val="20"/>
          <w:szCs w:val="20"/>
          <w:lang w:eastAsia="en-IN"/>
        </w:rPr>
        <w:t>: object</w:t>
      </w:r>
    </w:p>
    <w:p w14:paraId="2C210680" w14:textId="77777777" w:rsidR="00B168F8" w:rsidRDefault="00000000" w:rsidP="00B168F8">
      <w:pPr>
        <w:spacing w:before="75"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F3910BB">
          <v:rect id="_x0000_i1025" style="width:0;height:1.5pt" o:hralign="center" o:hrstd="t" o:hr="t" fillcolor="#a0a0a0" stroked="f"/>
        </w:pict>
      </w:r>
    </w:p>
    <w:p w14:paraId="4EF9D0A2" w14:textId="7A2F1540" w:rsidR="00B168F8" w:rsidRDefault="00864F4D" w:rsidP="00B168F8">
      <w:pPr>
        <w:spacing w:before="75"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w:t>
      </w:r>
    </w:p>
    <w:p w14:paraId="2AF037F9" w14:textId="77777777" w:rsidR="00864F4D" w:rsidRPr="00B168F8" w:rsidRDefault="00864F4D" w:rsidP="00B168F8">
      <w:pPr>
        <w:spacing w:before="75" w:after="0" w:line="240" w:lineRule="auto"/>
        <w:rPr>
          <w:rFonts w:ascii="Times New Roman" w:eastAsia="Times New Roman" w:hAnsi="Times New Roman" w:cs="Times New Roman"/>
          <w:sz w:val="24"/>
          <w:szCs w:val="24"/>
          <w:lang w:eastAsia="en-IN"/>
        </w:rPr>
      </w:pPr>
    </w:p>
    <w:p w14:paraId="0163A2A9" w14:textId="77777777" w:rsidR="006B78B4" w:rsidRDefault="006B78B4">
      <w:pPr>
        <w:rPr>
          <w:rFonts w:ascii="Arial Black" w:hAnsi="Arial Black"/>
          <w:sz w:val="28"/>
          <w:szCs w:val="28"/>
        </w:rPr>
      </w:pPr>
      <w:r>
        <w:rPr>
          <w:rFonts w:ascii="Arial Black" w:hAnsi="Arial Black"/>
          <w:sz w:val="28"/>
          <w:szCs w:val="28"/>
        </w:rPr>
        <w:t>Output:</w:t>
      </w:r>
    </w:p>
    <w:p w14:paraId="0312D729" w14:textId="77777777" w:rsidR="00E4650F" w:rsidRDefault="009B590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0 1 </w:t>
      </w:r>
    </w:p>
    <w:p w14:paraId="7792204E" w14:textId="77777777" w:rsidR="00E4650F" w:rsidRDefault="009B590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1 1 </w:t>
      </w:r>
    </w:p>
    <w:p w14:paraId="3F945F74" w14:textId="77777777" w:rsidR="00E4650F" w:rsidRDefault="009B590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2 0 </w:t>
      </w:r>
    </w:p>
    <w:p w14:paraId="47BF9E4C" w14:textId="77777777" w:rsidR="00E4650F" w:rsidRDefault="009B590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3 1 </w:t>
      </w:r>
    </w:p>
    <w:p w14:paraId="3A192FB4" w14:textId="77777777" w:rsidR="00E4650F" w:rsidRDefault="009B590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4 1 </w:t>
      </w:r>
    </w:p>
    <w:p w14:paraId="24840335" w14:textId="77777777" w:rsidR="00E4650F" w:rsidRDefault="009B590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14:paraId="646FDD7A" w14:textId="77777777" w:rsidR="00E4650F" w:rsidRDefault="009B590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5567 0 </w:t>
      </w:r>
    </w:p>
    <w:p w14:paraId="6E2E9EBB" w14:textId="77777777" w:rsidR="00E4650F" w:rsidRDefault="009B590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5568 1 </w:t>
      </w:r>
    </w:p>
    <w:p w14:paraId="5BE73173" w14:textId="77777777" w:rsidR="00E4650F" w:rsidRDefault="009B590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5569 1 </w:t>
      </w:r>
    </w:p>
    <w:p w14:paraId="5244802F" w14:textId="77777777" w:rsidR="00E4650F" w:rsidRDefault="009B590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5570 1 </w:t>
      </w:r>
    </w:p>
    <w:p w14:paraId="2B07124D" w14:textId="4F60DE7F" w:rsidR="009B5903" w:rsidRDefault="009B590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5571 1 </w:t>
      </w:r>
    </w:p>
    <w:p w14:paraId="4923FAC3" w14:textId="77777777" w:rsidR="008A1474" w:rsidRDefault="009B5903">
      <w:pPr>
        <w:rPr>
          <w:rFonts w:ascii="Arial Black" w:hAnsi="Arial Black"/>
          <w:sz w:val="56"/>
          <w:szCs w:val="56"/>
        </w:rPr>
      </w:pPr>
      <w:r>
        <w:rPr>
          <w:rFonts w:ascii="Courier New" w:hAnsi="Courier New" w:cs="Courier New"/>
          <w:color w:val="212121"/>
          <w:sz w:val="21"/>
          <w:szCs w:val="21"/>
          <w:shd w:val="clear" w:color="auto" w:fill="FFFFFF"/>
        </w:rPr>
        <w:t xml:space="preserve">Name: Category, Length: 5572,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object</w:t>
      </w:r>
      <w:r>
        <w:rPr>
          <w:rFonts w:ascii="Arial Black" w:hAnsi="Arial Black"/>
          <w:sz w:val="56"/>
          <w:szCs w:val="56"/>
        </w:rPr>
        <w:t xml:space="preserve"> </w:t>
      </w:r>
    </w:p>
    <w:p w14:paraId="2F2FC2CF" w14:textId="41B675D3" w:rsidR="00C93443" w:rsidRPr="006F6E8D" w:rsidRDefault="00C93443" w:rsidP="000B3126">
      <w:pPr>
        <w:shd w:val="clear" w:color="auto" w:fill="FFFFFE"/>
        <w:spacing w:after="0" w:line="285" w:lineRule="atLeast"/>
        <w:rPr>
          <w:rFonts w:ascii="Courier New" w:eastAsia="Times New Roman" w:hAnsi="Courier New" w:cs="Courier New"/>
          <w:color w:val="000000" w:themeColor="text1"/>
          <w:sz w:val="21"/>
          <w:szCs w:val="21"/>
          <w:lang w:eastAsia="en-IN"/>
        </w:rPr>
      </w:pPr>
      <w:r w:rsidRPr="006F6E8D">
        <w:rPr>
          <w:rFonts w:ascii="Courier New" w:eastAsia="Times New Roman" w:hAnsi="Courier New" w:cs="Courier New"/>
          <w:color w:val="000000" w:themeColor="text1"/>
          <w:sz w:val="21"/>
          <w:szCs w:val="21"/>
          <w:lang w:eastAsia="en-IN"/>
        </w:rPr>
        <w:lastRenderedPageBreak/>
        <w:t>Step7:</w:t>
      </w:r>
    </w:p>
    <w:p w14:paraId="4392158D" w14:textId="600EB482" w:rsidR="000B3126" w:rsidRPr="000B3126" w:rsidRDefault="000B3126" w:rsidP="000B3126">
      <w:pPr>
        <w:shd w:val="clear" w:color="auto" w:fill="FFFFFE"/>
        <w:spacing w:after="0" w:line="285" w:lineRule="atLeast"/>
        <w:rPr>
          <w:rFonts w:ascii="Courier New" w:eastAsia="Times New Roman" w:hAnsi="Courier New" w:cs="Courier New"/>
          <w:color w:val="000000"/>
          <w:sz w:val="21"/>
          <w:szCs w:val="21"/>
          <w:lang w:eastAsia="en-IN"/>
        </w:rPr>
      </w:pPr>
      <w:r w:rsidRPr="000B3126">
        <w:rPr>
          <w:rFonts w:ascii="Courier New" w:eastAsia="Times New Roman" w:hAnsi="Courier New" w:cs="Courier New"/>
          <w:color w:val="008000"/>
          <w:sz w:val="21"/>
          <w:szCs w:val="21"/>
          <w:lang w:eastAsia="en-IN"/>
        </w:rPr>
        <w:t>#</w:t>
      </w:r>
      <w:proofErr w:type="gramStart"/>
      <w:r w:rsidRPr="000B3126">
        <w:rPr>
          <w:rFonts w:ascii="Courier New" w:eastAsia="Times New Roman" w:hAnsi="Courier New" w:cs="Courier New"/>
          <w:color w:val="008000"/>
          <w:sz w:val="21"/>
          <w:szCs w:val="21"/>
          <w:lang w:eastAsia="en-IN"/>
        </w:rPr>
        <w:t>splittiing</w:t>
      </w:r>
      <w:proofErr w:type="gramEnd"/>
      <w:r w:rsidRPr="000B3126">
        <w:rPr>
          <w:rFonts w:ascii="Courier New" w:eastAsia="Times New Roman" w:hAnsi="Courier New" w:cs="Courier New"/>
          <w:color w:val="008000"/>
          <w:sz w:val="21"/>
          <w:szCs w:val="21"/>
          <w:lang w:eastAsia="en-IN"/>
        </w:rPr>
        <w:t> data into training data and testing data</w:t>
      </w:r>
    </w:p>
    <w:p w14:paraId="5651904C" w14:textId="77777777" w:rsidR="000B3126" w:rsidRDefault="000B3126" w:rsidP="000B3126">
      <w:pPr>
        <w:shd w:val="clear" w:color="auto" w:fill="FFFFFE"/>
        <w:spacing w:after="0" w:line="285" w:lineRule="atLeast"/>
        <w:rPr>
          <w:rFonts w:ascii="Courier New" w:eastAsia="Times New Roman" w:hAnsi="Courier New" w:cs="Courier New"/>
          <w:color w:val="000000"/>
          <w:sz w:val="21"/>
          <w:szCs w:val="21"/>
          <w:lang w:eastAsia="en-IN"/>
        </w:rPr>
      </w:pPr>
      <w:r w:rsidRPr="000B3126">
        <w:rPr>
          <w:rFonts w:ascii="Courier New" w:eastAsia="Times New Roman" w:hAnsi="Courier New" w:cs="Courier New"/>
          <w:color w:val="000000"/>
          <w:sz w:val="21"/>
          <w:szCs w:val="21"/>
          <w:lang w:eastAsia="en-IN"/>
        </w:rPr>
        <w:t>X_</w:t>
      </w:r>
      <w:proofErr w:type="gramStart"/>
      <w:r w:rsidRPr="000B3126">
        <w:rPr>
          <w:rFonts w:ascii="Courier New" w:eastAsia="Times New Roman" w:hAnsi="Courier New" w:cs="Courier New"/>
          <w:color w:val="000000"/>
          <w:sz w:val="21"/>
          <w:szCs w:val="21"/>
          <w:lang w:eastAsia="en-IN"/>
        </w:rPr>
        <w:t>train,X</w:t>
      </w:r>
      <w:proofErr w:type="gramEnd"/>
      <w:r w:rsidRPr="000B3126">
        <w:rPr>
          <w:rFonts w:ascii="Courier New" w:eastAsia="Times New Roman" w:hAnsi="Courier New" w:cs="Courier New"/>
          <w:color w:val="000000"/>
          <w:sz w:val="21"/>
          <w:szCs w:val="21"/>
          <w:lang w:eastAsia="en-IN"/>
        </w:rPr>
        <w:t>_test,Y_train,Y_test= train_test_split(X,Y,test_size=</w:t>
      </w:r>
      <w:r w:rsidRPr="000B3126">
        <w:rPr>
          <w:rFonts w:ascii="Courier New" w:eastAsia="Times New Roman" w:hAnsi="Courier New" w:cs="Courier New"/>
          <w:color w:val="09885A"/>
          <w:sz w:val="21"/>
          <w:szCs w:val="21"/>
          <w:lang w:eastAsia="en-IN"/>
        </w:rPr>
        <w:t>0.2</w:t>
      </w:r>
      <w:r w:rsidRPr="000B3126">
        <w:rPr>
          <w:rFonts w:ascii="Courier New" w:eastAsia="Times New Roman" w:hAnsi="Courier New" w:cs="Courier New"/>
          <w:color w:val="000000"/>
          <w:sz w:val="21"/>
          <w:szCs w:val="21"/>
          <w:lang w:eastAsia="en-IN"/>
        </w:rPr>
        <w:t>,random_state=</w:t>
      </w:r>
      <w:r w:rsidRPr="000B3126">
        <w:rPr>
          <w:rFonts w:ascii="Courier New" w:eastAsia="Times New Roman" w:hAnsi="Courier New" w:cs="Courier New"/>
          <w:color w:val="09885A"/>
          <w:sz w:val="21"/>
          <w:szCs w:val="21"/>
          <w:lang w:eastAsia="en-IN"/>
        </w:rPr>
        <w:t>3</w:t>
      </w:r>
      <w:r w:rsidRPr="000B3126">
        <w:rPr>
          <w:rFonts w:ascii="Courier New" w:eastAsia="Times New Roman" w:hAnsi="Courier New" w:cs="Courier New"/>
          <w:color w:val="000000"/>
          <w:sz w:val="21"/>
          <w:szCs w:val="21"/>
          <w:lang w:eastAsia="en-IN"/>
        </w:rPr>
        <w:t>)</w:t>
      </w:r>
    </w:p>
    <w:p w14:paraId="3AB017CD" w14:textId="77777777" w:rsidR="00F61C02" w:rsidRPr="00F61C02" w:rsidRDefault="00F61C02" w:rsidP="00F61C02">
      <w:pPr>
        <w:shd w:val="clear" w:color="auto" w:fill="FFFFFE"/>
        <w:spacing w:after="0" w:line="285" w:lineRule="atLeast"/>
        <w:rPr>
          <w:rFonts w:ascii="Courier New" w:eastAsia="Times New Roman" w:hAnsi="Courier New" w:cs="Courier New"/>
          <w:color w:val="000000"/>
          <w:sz w:val="21"/>
          <w:szCs w:val="21"/>
          <w:lang w:eastAsia="en-IN"/>
        </w:rPr>
      </w:pPr>
      <w:r w:rsidRPr="00F61C02">
        <w:rPr>
          <w:rFonts w:ascii="Courier New" w:eastAsia="Times New Roman" w:hAnsi="Courier New" w:cs="Courier New"/>
          <w:color w:val="795E26"/>
          <w:sz w:val="21"/>
          <w:szCs w:val="21"/>
          <w:lang w:eastAsia="en-IN"/>
        </w:rPr>
        <w:t>print</w:t>
      </w:r>
      <w:r w:rsidRPr="00F61C02">
        <w:rPr>
          <w:rFonts w:ascii="Courier New" w:eastAsia="Times New Roman" w:hAnsi="Courier New" w:cs="Courier New"/>
          <w:color w:val="000000"/>
          <w:sz w:val="21"/>
          <w:szCs w:val="21"/>
          <w:lang w:eastAsia="en-IN"/>
        </w:rPr>
        <w:t>(</w:t>
      </w:r>
      <w:proofErr w:type="spellStart"/>
      <w:proofErr w:type="gramStart"/>
      <w:r w:rsidRPr="00F61C02">
        <w:rPr>
          <w:rFonts w:ascii="Courier New" w:eastAsia="Times New Roman" w:hAnsi="Courier New" w:cs="Courier New"/>
          <w:color w:val="000000"/>
          <w:sz w:val="21"/>
          <w:szCs w:val="21"/>
          <w:lang w:eastAsia="en-IN"/>
        </w:rPr>
        <w:t>X.shape</w:t>
      </w:r>
      <w:proofErr w:type="spellEnd"/>
      <w:proofErr w:type="gramEnd"/>
      <w:r w:rsidRPr="00F61C02">
        <w:rPr>
          <w:rFonts w:ascii="Courier New" w:eastAsia="Times New Roman" w:hAnsi="Courier New" w:cs="Courier New"/>
          <w:color w:val="000000"/>
          <w:sz w:val="21"/>
          <w:szCs w:val="21"/>
          <w:lang w:eastAsia="en-IN"/>
        </w:rPr>
        <w:t>)</w:t>
      </w:r>
    </w:p>
    <w:p w14:paraId="108DF02A" w14:textId="77777777" w:rsidR="00F61C02" w:rsidRPr="00F61C02" w:rsidRDefault="00F61C02" w:rsidP="00F61C02">
      <w:pPr>
        <w:shd w:val="clear" w:color="auto" w:fill="FFFFFE"/>
        <w:spacing w:after="0" w:line="285" w:lineRule="atLeast"/>
        <w:rPr>
          <w:rFonts w:ascii="Courier New" w:eastAsia="Times New Roman" w:hAnsi="Courier New" w:cs="Courier New"/>
          <w:color w:val="000000"/>
          <w:sz w:val="21"/>
          <w:szCs w:val="21"/>
          <w:lang w:eastAsia="en-IN"/>
        </w:rPr>
      </w:pPr>
      <w:r w:rsidRPr="00F61C02">
        <w:rPr>
          <w:rFonts w:ascii="Courier New" w:eastAsia="Times New Roman" w:hAnsi="Courier New" w:cs="Courier New"/>
          <w:color w:val="795E26"/>
          <w:sz w:val="21"/>
          <w:szCs w:val="21"/>
          <w:lang w:eastAsia="en-IN"/>
        </w:rPr>
        <w:t>print</w:t>
      </w:r>
      <w:r w:rsidRPr="00F61C02">
        <w:rPr>
          <w:rFonts w:ascii="Courier New" w:eastAsia="Times New Roman" w:hAnsi="Courier New" w:cs="Courier New"/>
          <w:color w:val="000000"/>
          <w:sz w:val="21"/>
          <w:szCs w:val="21"/>
          <w:lang w:eastAsia="en-IN"/>
        </w:rPr>
        <w:t>(</w:t>
      </w:r>
      <w:proofErr w:type="spellStart"/>
      <w:r w:rsidRPr="00F61C02">
        <w:rPr>
          <w:rFonts w:ascii="Courier New" w:eastAsia="Times New Roman" w:hAnsi="Courier New" w:cs="Courier New"/>
          <w:color w:val="000000"/>
          <w:sz w:val="21"/>
          <w:szCs w:val="21"/>
          <w:lang w:eastAsia="en-IN"/>
        </w:rPr>
        <w:t>X_</w:t>
      </w:r>
      <w:proofErr w:type="gramStart"/>
      <w:r w:rsidRPr="00F61C02">
        <w:rPr>
          <w:rFonts w:ascii="Courier New" w:eastAsia="Times New Roman" w:hAnsi="Courier New" w:cs="Courier New"/>
          <w:color w:val="000000"/>
          <w:sz w:val="21"/>
          <w:szCs w:val="21"/>
          <w:lang w:eastAsia="en-IN"/>
        </w:rPr>
        <w:t>train.shape</w:t>
      </w:r>
      <w:proofErr w:type="spellEnd"/>
      <w:proofErr w:type="gramEnd"/>
      <w:r w:rsidRPr="00F61C02">
        <w:rPr>
          <w:rFonts w:ascii="Courier New" w:eastAsia="Times New Roman" w:hAnsi="Courier New" w:cs="Courier New"/>
          <w:color w:val="000000"/>
          <w:sz w:val="21"/>
          <w:szCs w:val="21"/>
          <w:lang w:eastAsia="en-IN"/>
        </w:rPr>
        <w:t>)</w:t>
      </w:r>
    </w:p>
    <w:p w14:paraId="304322D2" w14:textId="77777777" w:rsidR="00F61C02" w:rsidRDefault="00F61C02" w:rsidP="00F61C02">
      <w:pPr>
        <w:shd w:val="clear" w:color="auto" w:fill="FFFFFE"/>
        <w:spacing w:after="0" w:line="285" w:lineRule="atLeast"/>
        <w:rPr>
          <w:rFonts w:ascii="Courier New" w:eastAsia="Times New Roman" w:hAnsi="Courier New" w:cs="Courier New"/>
          <w:color w:val="000000"/>
          <w:sz w:val="21"/>
          <w:szCs w:val="21"/>
          <w:lang w:eastAsia="en-IN"/>
        </w:rPr>
      </w:pPr>
      <w:r w:rsidRPr="00F61C02">
        <w:rPr>
          <w:rFonts w:ascii="Courier New" w:eastAsia="Times New Roman" w:hAnsi="Courier New" w:cs="Courier New"/>
          <w:color w:val="795E26"/>
          <w:sz w:val="21"/>
          <w:szCs w:val="21"/>
          <w:lang w:eastAsia="en-IN"/>
        </w:rPr>
        <w:t>print</w:t>
      </w:r>
      <w:r w:rsidRPr="00F61C02">
        <w:rPr>
          <w:rFonts w:ascii="Courier New" w:eastAsia="Times New Roman" w:hAnsi="Courier New" w:cs="Courier New"/>
          <w:color w:val="000000"/>
          <w:sz w:val="21"/>
          <w:szCs w:val="21"/>
          <w:lang w:eastAsia="en-IN"/>
        </w:rPr>
        <w:t>(</w:t>
      </w:r>
      <w:proofErr w:type="spellStart"/>
      <w:r w:rsidRPr="00F61C02">
        <w:rPr>
          <w:rFonts w:ascii="Courier New" w:eastAsia="Times New Roman" w:hAnsi="Courier New" w:cs="Courier New"/>
          <w:color w:val="000000"/>
          <w:sz w:val="21"/>
          <w:szCs w:val="21"/>
          <w:lang w:eastAsia="en-IN"/>
        </w:rPr>
        <w:t>X_</w:t>
      </w:r>
      <w:proofErr w:type="gramStart"/>
      <w:r w:rsidRPr="00F61C02">
        <w:rPr>
          <w:rFonts w:ascii="Courier New" w:eastAsia="Times New Roman" w:hAnsi="Courier New" w:cs="Courier New"/>
          <w:color w:val="000000"/>
          <w:sz w:val="21"/>
          <w:szCs w:val="21"/>
          <w:lang w:eastAsia="en-IN"/>
        </w:rPr>
        <w:t>test.shape</w:t>
      </w:r>
      <w:proofErr w:type="spellEnd"/>
      <w:proofErr w:type="gramEnd"/>
      <w:r w:rsidRPr="00F61C02">
        <w:rPr>
          <w:rFonts w:ascii="Courier New" w:eastAsia="Times New Roman" w:hAnsi="Courier New" w:cs="Courier New"/>
          <w:color w:val="000000"/>
          <w:sz w:val="21"/>
          <w:szCs w:val="21"/>
          <w:lang w:eastAsia="en-IN"/>
        </w:rPr>
        <w:t>)</w:t>
      </w:r>
    </w:p>
    <w:p w14:paraId="3D3A4EC9" w14:textId="77777777" w:rsidR="007928EB" w:rsidRDefault="007928EB" w:rsidP="007928EB">
      <w:pPr>
        <w:pStyle w:val="NormalWeb"/>
        <w:numPr>
          <w:ilvl w:val="0"/>
          <w:numId w:val="12"/>
        </w:numPr>
        <w:shd w:val="clear" w:color="auto" w:fill="FFFFFF"/>
        <w:spacing w:before="0" w:beforeAutospacing="0"/>
        <w:rPr>
          <w:rFonts w:ascii="Source Sans Pro" w:hAnsi="Source Sans Pro"/>
          <w:color w:val="222222"/>
          <w:sz w:val="27"/>
          <w:szCs w:val="27"/>
        </w:rPr>
      </w:pPr>
      <w:proofErr w:type="spellStart"/>
      <w:r>
        <w:rPr>
          <w:rStyle w:val="HTMLCode"/>
          <w:rFonts w:ascii="Consolas" w:eastAsiaTheme="majorEastAsia" w:hAnsi="Consolas"/>
          <w:b/>
          <w:bCs/>
          <w:color w:val="222222"/>
          <w:sz w:val="22"/>
          <w:szCs w:val="22"/>
        </w:rPr>
        <w:t>random_state</w:t>
      </w:r>
      <w:proofErr w:type="spellEnd"/>
      <w:r>
        <w:rPr>
          <w:rFonts w:ascii="Source Sans Pro" w:hAnsi="Source Sans Pro"/>
          <w:color w:val="222222"/>
          <w:sz w:val="27"/>
          <w:szCs w:val="27"/>
        </w:rPr>
        <w:t> is an integer, an instance of </w:t>
      </w:r>
      <w:proofErr w:type="spellStart"/>
      <w:proofErr w:type="gramStart"/>
      <w:r>
        <w:rPr>
          <w:rStyle w:val="HTMLCode"/>
          <w:rFonts w:ascii="Consolas" w:eastAsiaTheme="majorEastAsia" w:hAnsi="Consolas"/>
          <w:color w:val="222222"/>
          <w:sz w:val="22"/>
          <w:szCs w:val="22"/>
        </w:rPr>
        <w:t>numpy.RandomState</w:t>
      </w:r>
      <w:proofErr w:type="spellEnd"/>
      <w:proofErr w:type="gramEnd"/>
      <w:r>
        <w:rPr>
          <w:rFonts w:ascii="Source Sans Pro" w:hAnsi="Source Sans Pro"/>
          <w:color w:val="222222"/>
          <w:sz w:val="27"/>
          <w:szCs w:val="27"/>
        </w:rPr>
        <w:t>, or </w:t>
      </w:r>
      <w:r>
        <w:rPr>
          <w:rStyle w:val="HTMLCode"/>
          <w:rFonts w:ascii="Consolas" w:eastAsiaTheme="majorEastAsia" w:hAnsi="Consolas"/>
          <w:color w:val="222222"/>
          <w:sz w:val="22"/>
          <w:szCs w:val="22"/>
        </w:rPr>
        <w:t>None</w:t>
      </w:r>
      <w:r>
        <w:rPr>
          <w:rFonts w:ascii="Source Sans Pro" w:hAnsi="Source Sans Pro"/>
          <w:color w:val="222222"/>
          <w:sz w:val="27"/>
          <w:szCs w:val="27"/>
        </w:rPr>
        <w:t> (default) that defines what pseudo-random number generator to use.</w:t>
      </w:r>
    </w:p>
    <w:p w14:paraId="7EAB78FB" w14:textId="6035E9C8" w:rsidR="00163E05" w:rsidRPr="00163E05" w:rsidRDefault="00163E05" w:rsidP="00163E05">
      <w:pPr>
        <w:pStyle w:val="ListParagraph"/>
        <w:numPr>
          <w:ilvl w:val="0"/>
          <w:numId w:val="12"/>
        </w:numPr>
        <w:shd w:val="clear" w:color="auto" w:fill="FFFFFF"/>
        <w:spacing w:after="0" w:line="240" w:lineRule="auto"/>
        <w:rPr>
          <w:rFonts w:ascii="Segoe UI" w:eastAsia="Times New Roman" w:hAnsi="Segoe UI" w:cs="Segoe UI"/>
          <w:b/>
          <w:bCs/>
          <w:color w:val="212529"/>
          <w:sz w:val="24"/>
          <w:szCs w:val="24"/>
          <w:lang w:eastAsia="en-IN"/>
        </w:rPr>
      </w:pPr>
      <w:proofErr w:type="spellStart"/>
      <w:r w:rsidRPr="00163E05">
        <w:rPr>
          <w:rFonts w:ascii="Segoe UI" w:eastAsia="Times New Roman" w:hAnsi="Segoe UI" w:cs="Segoe UI"/>
          <w:b/>
          <w:bCs/>
          <w:color w:val="212529"/>
          <w:sz w:val="24"/>
          <w:szCs w:val="24"/>
          <w:lang w:eastAsia="en-IN"/>
        </w:rPr>
        <w:t>test_</w:t>
      </w:r>
      <w:proofErr w:type="gramStart"/>
      <w:r w:rsidRPr="00163E05">
        <w:rPr>
          <w:rFonts w:ascii="Segoe UI" w:eastAsia="Times New Roman" w:hAnsi="Segoe UI" w:cs="Segoe UI"/>
          <w:b/>
          <w:bCs/>
          <w:color w:val="212529"/>
          <w:sz w:val="24"/>
          <w:szCs w:val="24"/>
          <w:lang w:eastAsia="en-IN"/>
        </w:rPr>
        <w:t>size</w:t>
      </w:r>
      <w:proofErr w:type="spellEnd"/>
      <w:r w:rsidR="007A3FA2">
        <w:rPr>
          <w:rFonts w:ascii="Segoe UI" w:eastAsia="Times New Roman" w:hAnsi="Segoe UI" w:cs="Segoe UI"/>
          <w:b/>
          <w:bCs/>
          <w:color w:val="212529"/>
          <w:sz w:val="24"/>
          <w:szCs w:val="24"/>
          <w:lang w:eastAsia="en-IN"/>
        </w:rPr>
        <w:t xml:space="preserve"> :</w:t>
      </w:r>
      <w:proofErr w:type="gramEnd"/>
      <w:r w:rsidR="007A3FA2">
        <w:rPr>
          <w:rFonts w:ascii="Segoe UI" w:eastAsia="Times New Roman" w:hAnsi="Segoe UI" w:cs="Segoe UI"/>
          <w:b/>
          <w:bCs/>
          <w:color w:val="212529"/>
          <w:sz w:val="24"/>
          <w:szCs w:val="24"/>
          <w:lang w:eastAsia="en-IN"/>
        </w:rPr>
        <w:t xml:space="preserve"> </w:t>
      </w:r>
      <w:r w:rsidRPr="00163E05">
        <w:rPr>
          <w:rFonts w:ascii="Segoe UI" w:eastAsia="Times New Roman" w:hAnsi="Segoe UI" w:cs="Segoe UI"/>
          <w:b/>
          <w:bCs/>
          <w:i/>
          <w:iCs/>
          <w:color w:val="212529"/>
          <w:sz w:val="24"/>
          <w:szCs w:val="24"/>
          <w:lang w:eastAsia="en-IN"/>
        </w:rPr>
        <w:t>float</w:t>
      </w:r>
      <w:r>
        <w:rPr>
          <w:rFonts w:ascii="Segoe UI" w:eastAsia="Times New Roman" w:hAnsi="Segoe UI" w:cs="Segoe UI"/>
          <w:b/>
          <w:bCs/>
          <w:i/>
          <w:iCs/>
          <w:color w:val="212529"/>
          <w:sz w:val="24"/>
          <w:szCs w:val="24"/>
          <w:lang w:eastAsia="en-IN"/>
        </w:rPr>
        <w:t xml:space="preserve"> </w:t>
      </w:r>
      <w:r w:rsidRPr="00163E05">
        <w:rPr>
          <w:rFonts w:ascii="Segoe UI" w:eastAsia="Times New Roman" w:hAnsi="Segoe UI" w:cs="Segoe UI"/>
          <w:b/>
          <w:bCs/>
          <w:i/>
          <w:iCs/>
          <w:color w:val="212529"/>
          <w:sz w:val="24"/>
          <w:szCs w:val="24"/>
          <w:lang w:eastAsia="en-IN"/>
        </w:rPr>
        <w:t xml:space="preserve"> or int, default=None</w:t>
      </w:r>
    </w:p>
    <w:p w14:paraId="134D2DD2" w14:textId="77777777" w:rsidR="00163E05" w:rsidRPr="00163E05" w:rsidRDefault="00163E05" w:rsidP="00163E05">
      <w:pPr>
        <w:pStyle w:val="ListParagraph"/>
        <w:numPr>
          <w:ilvl w:val="0"/>
          <w:numId w:val="12"/>
        </w:numPr>
        <w:shd w:val="clear" w:color="auto" w:fill="FFFFFF"/>
        <w:spacing w:after="100" w:afterAutospacing="1" w:line="240" w:lineRule="auto"/>
        <w:rPr>
          <w:rFonts w:ascii="Segoe UI" w:eastAsia="Times New Roman" w:hAnsi="Segoe UI" w:cs="Segoe UI"/>
          <w:color w:val="212529"/>
          <w:sz w:val="24"/>
          <w:szCs w:val="24"/>
          <w:lang w:eastAsia="en-IN"/>
        </w:rPr>
      </w:pPr>
      <w:r w:rsidRPr="00163E05">
        <w:rPr>
          <w:rFonts w:ascii="Segoe UI" w:eastAsia="Times New Roman" w:hAnsi="Segoe UI" w:cs="Segoe UI"/>
          <w:color w:val="212529"/>
          <w:sz w:val="24"/>
          <w:szCs w:val="24"/>
          <w:lang w:eastAsia="en-IN"/>
        </w:rPr>
        <w:t>If float, should be between 0.0 and 1.0 and represent the proportion of the dataset to include in the test split. If int, represents the absolute number of test samples. If None, the value is set to the complement of the train size. If </w:t>
      </w:r>
      <w:proofErr w:type="spellStart"/>
      <w:r w:rsidRPr="00163E05">
        <w:rPr>
          <w:rFonts w:ascii="Consolas" w:eastAsia="Times New Roman" w:hAnsi="Consolas" w:cs="Courier New"/>
          <w:color w:val="222222"/>
          <w:sz w:val="21"/>
          <w:szCs w:val="21"/>
          <w:shd w:val="clear" w:color="auto" w:fill="ECF0F3"/>
          <w:lang w:eastAsia="en-IN"/>
        </w:rPr>
        <w:t>train_size</w:t>
      </w:r>
      <w:proofErr w:type="spellEnd"/>
      <w:r w:rsidRPr="00163E05">
        <w:rPr>
          <w:rFonts w:ascii="Segoe UI" w:eastAsia="Times New Roman" w:hAnsi="Segoe UI" w:cs="Segoe UI"/>
          <w:color w:val="212529"/>
          <w:sz w:val="24"/>
          <w:szCs w:val="24"/>
          <w:lang w:eastAsia="en-IN"/>
        </w:rPr>
        <w:t> is also None, it will be set to 0.25.</w:t>
      </w:r>
    </w:p>
    <w:p w14:paraId="2A65CFF7" w14:textId="77777777" w:rsidR="007928EB" w:rsidRDefault="007928EB" w:rsidP="007928EB">
      <w:pPr>
        <w:pStyle w:val="NormalWeb"/>
        <w:numPr>
          <w:ilvl w:val="0"/>
          <w:numId w:val="12"/>
        </w:numPr>
        <w:shd w:val="clear" w:color="auto" w:fill="FFFFFF"/>
        <w:spacing w:before="0" w:beforeAutospacing="0"/>
        <w:rPr>
          <w:rFonts w:ascii="Source Sans Pro" w:hAnsi="Source Sans Pro"/>
          <w:color w:val="222222"/>
          <w:sz w:val="27"/>
          <w:szCs w:val="27"/>
        </w:rPr>
      </w:pPr>
    </w:p>
    <w:p w14:paraId="785A6FA0" w14:textId="77777777" w:rsidR="007928EB" w:rsidRPr="00F61C02" w:rsidRDefault="007928EB" w:rsidP="00F61C02">
      <w:pPr>
        <w:shd w:val="clear" w:color="auto" w:fill="FFFFFE"/>
        <w:spacing w:after="0" w:line="285" w:lineRule="atLeast"/>
        <w:rPr>
          <w:rFonts w:ascii="Courier New" w:eastAsia="Times New Roman" w:hAnsi="Courier New" w:cs="Courier New"/>
          <w:color w:val="000000"/>
          <w:sz w:val="21"/>
          <w:szCs w:val="21"/>
          <w:lang w:eastAsia="en-IN"/>
        </w:rPr>
      </w:pPr>
    </w:p>
    <w:p w14:paraId="28118FD6" w14:textId="77777777" w:rsidR="005E4D46" w:rsidRPr="000B3126" w:rsidRDefault="005E4D46" w:rsidP="000B3126">
      <w:pPr>
        <w:shd w:val="clear" w:color="auto" w:fill="FFFFFE"/>
        <w:spacing w:after="0" w:line="285" w:lineRule="atLeast"/>
        <w:rPr>
          <w:rFonts w:ascii="Courier New" w:eastAsia="Times New Roman" w:hAnsi="Courier New" w:cs="Courier New"/>
          <w:color w:val="000000"/>
          <w:sz w:val="21"/>
          <w:szCs w:val="21"/>
          <w:lang w:eastAsia="en-IN"/>
        </w:rPr>
      </w:pPr>
    </w:p>
    <w:p w14:paraId="644A913C" w14:textId="6844F4FC" w:rsidR="00884A3E" w:rsidRDefault="00884A3E" w:rsidP="00884A3E">
      <w:pPr>
        <w:rPr>
          <w:rFonts w:ascii="Courier New" w:hAnsi="Courier New" w:cs="Courier New"/>
          <w:color w:val="212121"/>
          <w:sz w:val="21"/>
          <w:szCs w:val="21"/>
          <w:shd w:val="clear" w:color="auto" w:fill="FFFFFF"/>
        </w:rPr>
      </w:pPr>
      <w:r>
        <w:rPr>
          <w:rFonts w:ascii="Arial Black" w:hAnsi="Arial Black"/>
          <w:sz w:val="28"/>
          <w:szCs w:val="28"/>
        </w:rPr>
        <w:t xml:space="preserve">output: </w:t>
      </w:r>
      <w:r>
        <w:rPr>
          <w:rFonts w:ascii="Courier New" w:hAnsi="Courier New" w:cs="Courier New"/>
          <w:color w:val="212121"/>
          <w:sz w:val="21"/>
          <w:szCs w:val="21"/>
          <w:shd w:val="clear" w:color="auto" w:fill="FFFFFF"/>
        </w:rPr>
        <w:t>(5572</w:t>
      </w:r>
      <w:proofErr w:type="gramStart"/>
      <w:r>
        <w:rPr>
          <w:rFonts w:ascii="Courier New" w:hAnsi="Courier New" w:cs="Courier New"/>
          <w:color w:val="212121"/>
          <w:sz w:val="21"/>
          <w:szCs w:val="21"/>
          <w:shd w:val="clear" w:color="auto" w:fill="FFFFFF"/>
        </w:rPr>
        <w:t>,)(</w:t>
      </w:r>
      <w:proofErr w:type="gramEnd"/>
      <w:r>
        <w:rPr>
          <w:rFonts w:ascii="Courier New" w:hAnsi="Courier New" w:cs="Courier New"/>
          <w:color w:val="212121"/>
          <w:sz w:val="21"/>
          <w:szCs w:val="21"/>
          <w:shd w:val="clear" w:color="auto" w:fill="FFFFFF"/>
        </w:rPr>
        <w:t>4457,)</w:t>
      </w:r>
    </w:p>
    <w:p w14:paraId="2AD152EC" w14:textId="77777777" w:rsidR="006F6E8D" w:rsidRDefault="00884A3E" w:rsidP="00884A3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(1115,)</w:t>
      </w:r>
    </w:p>
    <w:p w14:paraId="7C0CAE1B" w14:textId="1F5E99B0" w:rsidR="00056697" w:rsidRPr="00056697" w:rsidRDefault="00056697" w:rsidP="004470E6">
      <w:pPr>
        <w:shd w:val="clear" w:color="auto" w:fill="FFFFFE"/>
        <w:spacing w:after="0" w:line="285" w:lineRule="atLeast"/>
        <w:rPr>
          <w:rFonts w:ascii="Courier New" w:eastAsia="Times New Roman" w:hAnsi="Courier New" w:cs="Courier New"/>
          <w:color w:val="000000" w:themeColor="text1"/>
          <w:sz w:val="21"/>
          <w:szCs w:val="21"/>
          <w:lang w:eastAsia="en-IN"/>
        </w:rPr>
      </w:pPr>
      <w:r>
        <w:rPr>
          <w:rFonts w:ascii="Courier New" w:eastAsia="Times New Roman" w:hAnsi="Courier New" w:cs="Courier New"/>
          <w:color w:val="000000" w:themeColor="text1"/>
          <w:sz w:val="21"/>
          <w:szCs w:val="21"/>
          <w:lang w:eastAsia="en-IN"/>
        </w:rPr>
        <w:t>Step8:</w:t>
      </w:r>
    </w:p>
    <w:p w14:paraId="055721E6" w14:textId="6ED1A751" w:rsidR="004470E6" w:rsidRPr="004470E6" w:rsidRDefault="004470E6" w:rsidP="004470E6">
      <w:pPr>
        <w:shd w:val="clear" w:color="auto" w:fill="FFFFFE"/>
        <w:spacing w:after="0" w:line="285" w:lineRule="atLeast"/>
        <w:rPr>
          <w:rFonts w:ascii="Courier New" w:eastAsia="Times New Roman" w:hAnsi="Courier New" w:cs="Courier New"/>
          <w:color w:val="000000"/>
          <w:sz w:val="21"/>
          <w:szCs w:val="21"/>
          <w:lang w:eastAsia="en-IN"/>
        </w:rPr>
      </w:pPr>
      <w:r w:rsidRPr="004470E6">
        <w:rPr>
          <w:rFonts w:ascii="Courier New" w:eastAsia="Times New Roman" w:hAnsi="Courier New" w:cs="Courier New"/>
          <w:color w:val="008000"/>
          <w:sz w:val="21"/>
          <w:szCs w:val="21"/>
          <w:lang w:eastAsia="en-IN"/>
        </w:rPr>
        <w:t>#</w:t>
      </w:r>
      <w:proofErr w:type="gramStart"/>
      <w:r w:rsidRPr="004470E6">
        <w:rPr>
          <w:rFonts w:ascii="Courier New" w:eastAsia="Times New Roman" w:hAnsi="Courier New" w:cs="Courier New"/>
          <w:color w:val="008000"/>
          <w:sz w:val="21"/>
          <w:szCs w:val="21"/>
          <w:lang w:eastAsia="en-IN"/>
        </w:rPr>
        <w:t>feature</w:t>
      </w:r>
      <w:proofErr w:type="gramEnd"/>
      <w:r w:rsidRPr="004470E6">
        <w:rPr>
          <w:rFonts w:ascii="Courier New" w:eastAsia="Times New Roman" w:hAnsi="Courier New" w:cs="Courier New"/>
          <w:color w:val="008000"/>
          <w:sz w:val="21"/>
          <w:szCs w:val="21"/>
          <w:lang w:eastAsia="en-IN"/>
        </w:rPr>
        <w:t> extraction</w:t>
      </w:r>
    </w:p>
    <w:p w14:paraId="7ABC3B0F" w14:textId="77777777" w:rsidR="004470E6" w:rsidRPr="004470E6" w:rsidRDefault="004470E6" w:rsidP="004470E6">
      <w:pPr>
        <w:shd w:val="clear" w:color="auto" w:fill="FFFFFE"/>
        <w:spacing w:after="0" w:line="285" w:lineRule="atLeast"/>
        <w:rPr>
          <w:rFonts w:ascii="Courier New" w:eastAsia="Times New Roman" w:hAnsi="Courier New" w:cs="Courier New"/>
          <w:color w:val="000000"/>
          <w:sz w:val="21"/>
          <w:szCs w:val="21"/>
          <w:lang w:eastAsia="en-IN"/>
        </w:rPr>
      </w:pPr>
      <w:r w:rsidRPr="004470E6">
        <w:rPr>
          <w:rFonts w:ascii="Courier New" w:eastAsia="Times New Roman" w:hAnsi="Courier New" w:cs="Courier New"/>
          <w:color w:val="008000"/>
          <w:sz w:val="21"/>
          <w:szCs w:val="21"/>
          <w:lang w:eastAsia="en-IN"/>
        </w:rPr>
        <w:t>#</w:t>
      </w:r>
      <w:proofErr w:type="gramStart"/>
      <w:r w:rsidRPr="004470E6">
        <w:rPr>
          <w:rFonts w:ascii="Courier New" w:eastAsia="Times New Roman" w:hAnsi="Courier New" w:cs="Courier New"/>
          <w:color w:val="008000"/>
          <w:sz w:val="21"/>
          <w:szCs w:val="21"/>
          <w:lang w:eastAsia="en-IN"/>
        </w:rPr>
        <w:t>transform</w:t>
      </w:r>
      <w:proofErr w:type="gramEnd"/>
      <w:r w:rsidRPr="004470E6">
        <w:rPr>
          <w:rFonts w:ascii="Courier New" w:eastAsia="Times New Roman" w:hAnsi="Courier New" w:cs="Courier New"/>
          <w:color w:val="008000"/>
          <w:sz w:val="21"/>
          <w:szCs w:val="21"/>
          <w:lang w:eastAsia="en-IN"/>
        </w:rPr>
        <w:t> the text data to feature vectors that cam be used as input to the logistic regression</w:t>
      </w:r>
    </w:p>
    <w:p w14:paraId="2232ABBB" w14:textId="77777777" w:rsidR="004470E6" w:rsidRPr="004470E6" w:rsidRDefault="004470E6" w:rsidP="004470E6">
      <w:pPr>
        <w:shd w:val="clear" w:color="auto" w:fill="FFFFFE"/>
        <w:spacing w:after="0" w:line="285" w:lineRule="atLeast"/>
        <w:rPr>
          <w:rFonts w:ascii="Courier New" w:eastAsia="Times New Roman" w:hAnsi="Courier New" w:cs="Courier New"/>
          <w:color w:val="000000"/>
          <w:sz w:val="21"/>
          <w:szCs w:val="21"/>
          <w:lang w:eastAsia="en-IN"/>
        </w:rPr>
      </w:pPr>
      <w:r w:rsidRPr="004470E6">
        <w:rPr>
          <w:rFonts w:ascii="Courier New" w:eastAsia="Times New Roman" w:hAnsi="Courier New" w:cs="Courier New"/>
          <w:color w:val="000000"/>
          <w:sz w:val="21"/>
          <w:szCs w:val="21"/>
          <w:lang w:eastAsia="en-IN"/>
        </w:rPr>
        <w:t>feature_extraction= TfidfVectorizer(min_df=</w:t>
      </w:r>
      <w:proofErr w:type="gramStart"/>
      <w:r w:rsidRPr="004470E6">
        <w:rPr>
          <w:rFonts w:ascii="Courier New" w:eastAsia="Times New Roman" w:hAnsi="Courier New" w:cs="Courier New"/>
          <w:color w:val="09885A"/>
          <w:sz w:val="21"/>
          <w:szCs w:val="21"/>
          <w:lang w:eastAsia="en-IN"/>
        </w:rPr>
        <w:t>1</w:t>
      </w:r>
      <w:r w:rsidRPr="004470E6">
        <w:rPr>
          <w:rFonts w:ascii="Courier New" w:eastAsia="Times New Roman" w:hAnsi="Courier New" w:cs="Courier New"/>
          <w:color w:val="000000"/>
          <w:sz w:val="21"/>
          <w:szCs w:val="21"/>
          <w:lang w:eastAsia="en-IN"/>
        </w:rPr>
        <w:t>,stop</w:t>
      </w:r>
      <w:proofErr w:type="gramEnd"/>
      <w:r w:rsidRPr="004470E6">
        <w:rPr>
          <w:rFonts w:ascii="Courier New" w:eastAsia="Times New Roman" w:hAnsi="Courier New" w:cs="Courier New"/>
          <w:color w:val="000000"/>
          <w:sz w:val="21"/>
          <w:szCs w:val="21"/>
          <w:lang w:eastAsia="en-IN"/>
        </w:rPr>
        <w:t>_words=</w:t>
      </w:r>
      <w:r w:rsidRPr="004470E6">
        <w:rPr>
          <w:rFonts w:ascii="Courier New" w:eastAsia="Times New Roman" w:hAnsi="Courier New" w:cs="Courier New"/>
          <w:color w:val="A31515"/>
          <w:sz w:val="21"/>
          <w:szCs w:val="21"/>
          <w:lang w:eastAsia="en-IN"/>
        </w:rPr>
        <w:t>'english'</w:t>
      </w:r>
      <w:r w:rsidRPr="004470E6">
        <w:rPr>
          <w:rFonts w:ascii="Courier New" w:eastAsia="Times New Roman" w:hAnsi="Courier New" w:cs="Courier New"/>
          <w:color w:val="000000"/>
          <w:sz w:val="21"/>
          <w:szCs w:val="21"/>
          <w:lang w:eastAsia="en-IN"/>
        </w:rPr>
        <w:t>,lowercase=</w:t>
      </w:r>
      <w:r w:rsidRPr="004470E6">
        <w:rPr>
          <w:rFonts w:ascii="Courier New" w:eastAsia="Times New Roman" w:hAnsi="Courier New" w:cs="Courier New"/>
          <w:color w:val="A31515"/>
          <w:sz w:val="21"/>
          <w:szCs w:val="21"/>
          <w:lang w:eastAsia="en-IN"/>
        </w:rPr>
        <w:t>'True'</w:t>
      </w:r>
      <w:r w:rsidRPr="004470E6">
        <w:rPr>
          <w:rFonts w:ascii="Courier New" w:eastAsia="Times New Roman" w:hAnsi="Courier New" w:cs="Courier New"/>
          <w:color w:val="000000"/>
          <w:sz w:val="21"/>
          <w:szCs w:val="21"/>
          <w:lang w:eastAsia="en-IN"/>
        </w:rPr>
        <w:t>)</w:t>
      </w:r>
    </w:p>
    <w:p w14:paraId="0CF2F363" w14:textId="77777777" w:rsidR="004470E6" w:rsidRPr="004470E6" w:rsidRDefault="004470E6" w:rsidP="004470E6">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4470E6">
        <w:rPr>
          <w:rFonts w:ascii="Courier New" w:eastAsia="Times New Roman" w:hAnsi="Courier New" w:cs="Courier New"/>
          <w:color w:val="000000"/>
          <w:sz w:val="21"/>
          <w:szCs w:val="21"/>
          <w:lang w:eastAsia="en-IN"/>
        </w:rPr>
        <w:t>X_train_features</w:t>
      </w:r>
      <w:proofErr w:type="spellEnd"/>
      <w:r w:rsidRPr="004470E6">
        <w:rPr>
          <w:rFonts w:ascii="Courier New" w:eastAsia="Times New Roman" w:hAnsi="Courier New" w:cs="Courier New"/>
          <w:color w:val="000000"/>
          <w:sz w:val="21"/>
          <w:szCs w:val="21"/>
          <w:lang w:eastAsia="en-IN"/>
        </w:rPr>
        <w:t>= </w:t>
      </w:r>
      <w:proofErr w:type="spellStart"/>
      <w:r w:rsidRPr="004470E6">
        <w:rPr>
          <w:rFonts w:ascii="Courier New" w:eastAsia="Times New Roman" w:hAnsi="Courier New" w:cs="Courier New"/>
          <w:color w:val="000000"/>
          <w:sz w:val="21"/>
          <w:szCs w:val="21"/>
          <w:lang w:eastAsia="en-IN"/>
        </w:rPr>
        <w:t>feature_extraction.fit_transform</w:t>
      </w:r>
      <w:proofErr w:type="spellEnd"/>
      <w:r w:rsidRPr="004470E6">
        <w:rPr>
          <w:rFonts w:ascii="Courier New" w:eastAsia="Times New Roman" w:hAnsi="Courier New" w:cs="Courier New"/>
          <w:color w:val="000000"/>
          <w:sz w:val="21"/>
          <w:szCs w:val="21"/>
          <w:lang w:eastAsia="en-IN"/>
        </w:rPr>
        <w:t>(</w:t>
      </w:r>
      <w:proofErr w:type="spellStart"/>
      <w:r w:rsidRPr="004470E6">
        <w:rPr>
          <w:rFonts w:ascii="Courier New" w:eastAsia="Times New Roman" w:hAnsi="Courier New" w:cs="Courier New"/>
          <w:color w:val="000000"/>
          <w:sz w:val="21"/>
          <w:szCs w:val="21"/>
          <w:lang w:eastAsia="en-IN"/>
        </w:rPr>
        <w:t>X_train</w:t>
      </w:r>
      <w:proofErr w:type="spellEnd"/>
      <w:r w:rsidRPr="004470E6">
        <w:rPr>
          <w:rFonts w:ascii="Courier New" w:eastAsia="Times New Roman" w:hAnsi="Courier New" w:cs="Courier New"/>
          <w:color w:val="000000"/>
          <w:sz w:val="21"/>
          <w:szCs w:val="21"/>
          <w:lang w:eastAsia="en-IN"/>
        </w:rPr>
        <w:t>)</w:t>
      </w:r>
    </w:p>
    <w:p w14:paraId="5F6FD742" w14:textId="77777777" w:rsidR="004470E6" w:rsidRDefault="004470E6" w:rsidP="004470E6">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4470E6">
        <w:rPr>
          <w:rFonts w:ascii="Courier New" w:eastAsia="Times New Roman" w:hAnsi="Courier New" w:cs="Courier New"/>
          <w:color w:val="000000"/>
          <w:sz w:val="21"/>
          <w:szCs w:val="21"/>
          <w:lang w:eastAsia="en-IN"/>
        </w:rPr>
        <w:t>X_test_features</w:t>
      </w:r>
      <w:proofErr w:type="spellEnd"/>
      <w:r w:rsidRPr="004470E6">
        <w:rPr>
          <w:rFonts w:ascii="Courier New" w:eastAsia="Times New Roman" w:hAnsi="Courier New" w:cs="Courier New"/>
          <w:color w:val="000000"/>
          <w:sz w:val="21"/>
          <w:szCs w:val="21"/>
          <w:lang w:eastAsia="en-IN"/>
        </w:rPr>
        <w:t>=</w:t>
      </w:r>
      <w:proofErr w:type="spellStart"/>
      <w:r w:rsidRPr="004470E6">
        <w:rPr>
          <w:rFonts w:ascii="Courier New" w:eastAsia="Times New Roman" w:hAnsi="Courier New" w:cs="Courier New"/>
          <w:color w:val="000000"/>
          <w:sz w:val="21"/>
          <w:szCs w:val="21"/>
          <w:lang w:eastAsia="en-IN"/>
        </w:rPr>
        <w:t>feature_</w:t>
      </w:r>
      <w:proofErr w:type="gramStart"/>
      <w:r w:rsidRPr="004470E6">
        <w:rPr>
          <w:rFonts w:ascii="Courier New" w:eastAsia="Times New Roman" w:hAnsi="Courier New" w:cs="Courier New"/>
          <w:color w:val="000000"/>
          <w:sz w:val="21"/>
          <w:szCs w:val="21"/>
          <w:lang w:eastAsia="en-IN"/>
        </w:rPr>
        <w:t>extraction.transform</w:t>
      </w:r>
      <w:proofErr w:type="spellEnd"/>
      <w:proofErr w:type="gramEnd"/>
      <w:r w:rsidRPr="004470E6">
        <w:rPr>
          <w:rFonts w:ascii="Courier New" w:eastAsia="Times New Roman" w:hAnsi="Courier New" w:cs="Courier New"/>
          <w:color w:val="000000"/>
          <w:sz w:val="21"/>
          <w:szCs w:val="21"/>
          <w:lang w:eastAsia="en-IN"/>
        </w:rPr>
        <w:t>(</w:t>
      </w:r>
      <w:proofErr w:type="spellStart"/>
      <w:r w:rsidRPr="004470E6">
        <w:rPr>
          <w:rFonts w:ascii="Courier New" w:eastAsia="Times New Roman" w:hAnsi="Courier New" w:cs="Courier New"/>
          <w:color w:val="000000"/>
          <w:sz w:val="21"/>
          <w:szCs w:val="21"/>
          <w:lang w:eastAsia="en-IN"/>
        </w:rPr>
        <w:t>X_test</w:t>
      </w:r>
      <w:proofErr w:type="spellEnd"/>
      <w:r w:rsidRPr="004470E6">
        <w:rPr>
          <w:rFonts w:ascii="Courier New" w:eastAsia="Times New Roman" w:hAnsi="Courier New" w:cs="Courier New"/>
          <w:color w:val="000000"/>
          <w:sz w:val="21"/>
          <w:szCs w:val="21"/>
          <w:lang w:eastAsia="en-IN"/>
        </w:rPr>
        <w:t>)</w:t>
      </w:r>
    </w:p>
    <w:p w14:paraId="7D8D60EA" w14:textId="77777777" w:rsidR="00635084" w:rsidRPr="00635084" w:rsidRDefault="00635084" w:rsidP="00635084">
      <w:pPr>
        <w:shd w:val="clear" w:color="auto" w:fill="FFFFFE"/>
        <w:spacing w:after="0" w:line="285" w:lineRule="atLeast"/>
        <w:rPr>
          <w:rFonts w:ascii="Courier New" w:eastAsia="Times New Roman" w:hAnsi="Courier New" w:cs="Courier New"/>
          <w:color w:val="000000"/>
          <w:sz w:val="21"/>
          <w:szCs w:val="21"/>
          <w:lang w:eastAsia="en-IN"/>
        </w:rPr>
      </w:pPr>
      <w:r w:rsidRPr="00635084">
        <w:rPr>
          <w:rFonts w:ascii="Courier New" w:eastAsia="Times New Roman" w:hAnsi="Courier New" w:cs="Courier New"/>
          <w:color w:val="008000"/>
          <w:sz w:val="21"/>
          <w:szCs w:val="21"/>
          <w:lang w:eastAsia="en-IN"/>
        </w:rPr>
        <w:t>#convert </w:t>
      </w:r>
      <w:proofErr w:type="spellStart"/>
      <w:r w:rsidRPr="00635084">
        <w:rPr>
          <w:rFonts w:ascii="Courier New" w:eastAsia="Times New Roman" w:hAnsi="Courier New" w:cs="Courier New"/>
          <w:color w:val="008000"/>
          <w:sz w:val="21"/>
          <w:szCs w:val="21"/>
          <w:lang w:eastAsia="en-IN"/>
        </w:rPr>
        <w:t>Y_</w:t>
      </w:r>
      <w:proofErr w:type="gramStart"/>
      <w:r w:rsidRPr="00635084">
        <w:rPr>
          <w:rFonts w:ascii="Courier New" w:eastAsia="Times New Roman" w:hAnsi="Courier New" w:cs="Courier New"/>
          <w:color w:val="008000"/>
          <w:sz w:val="21"/>
          <w:szCs w:val="21"/>
          <w:lang w:eastAsia="en-IN"/>
        </w:rPr>
        <w:t>train,Y</w:t>
      </w:r>
      <w:proofErr w:type="gramEnd"/>
      <w:r w:rsidRPr="00635084">
        <w:rPr>
          <w:rFonts w:ascii="Courier New" w:eastAsia="Times New Roman" w:hAnsi="Courier New" w:cs="Courier New"/>
          <w:color w:val="008000"/>
          <w:sz w:val="21"/>
          <w:szCs w:val="21"/>
          <w:lang w:eastAsia="en-IN"/>
        </w:rPr>
        <w:t>_test</w:t>
      </w:r>
      <w:proofErr w:type="spellEnd"/>
      <w:r w:rsidRPr="00635084">
        <w:rPr>
          <w:rFonts w:ascii="Courier New" w:eastAsia="Times New Roman" w:hAnsi="Courier New" w:cs="Courier New"/>
          <w:color w:val="008000"/>
          <w:sz w:val="21"/>
          <w:szCs w:val="21"/>
          <w:lang w:eastAsia="en-IN"/>
        </w:rPr>
        <w:t> values as integers</w:t>
      </w:r>
    </w:p>
    <w:p w14:paraId="33CBFE06" w14:textId="77777777" w:rsidR="00635084" w:rsidRPr="00635084" w:rsidRDefault="00635084" w:rsidP="00635084">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635084">
        <w:rPr>
          <w:rFonts w:ascii="Courier New" w:eastAsia="Times New Roman" w:hAnsi="Courier New" w:cs="Courier New"/>
          <w:color w:val="000000"/>
          <w:sz w:val="21"/>
          <w:szCs w:val="21"/>
          <w:lang w:eastAsia="en-IN"/>
        </w:rPr>
        <w:t>Y_train</w:t>
      </w:r>
      <w:proofErr w:type="spellEnd"/>
      <w:r w:rsidRPr="00635084">
        <w:rPr>
          <w:rFonts w:ascii="Courier New" w:eastAsia="Times New Roman" w:hAnsi="Courier New" w:cs="Courier New"/>
          <w:color w:val="000000"/>
          <w:sz w:val="21"/>
          <w:szCs w:val="21"/>
          <w:lang w:eastAsia="en-IN"/>
        </w:rPr>
        <w:t>=</w:t>
      </w:r>
      <w:proofErr w:type="spellStart"/>
      <w:r w:rsidRPr="00635084">
        <w:rPr>
          <w:rFonts w:ascii="Courier New" w:eastAsia="Times New Roman" w:hAnsi="Courier New" w:cs="Courier New"/>
          <w:color w:val="000000"/>
          <w:sz w:val="21"/>
          <w:szCs w:val="21"/>
          <w:lang w:eastAsia="en-IN"/>
        </w:rPr>
        <w:t>Y_</w:t>
      </w:r>
      <w:proofErr w:type="gramStart"/>
      <w:r w:rsidRPr="00635084">
        <w:rPr>
          <w:rFonts w:ascii="Courier New" w:eastAsia="Times New Roman" w:hAnsi="Courier New" w:cs="Courier New"/>
          <w:color w:val="000000"/>
          <w:sz w:val="21"/>
          <w:szCs w:val="21"/>
          <w:lang w:eastAsia="en-IN"/>
        </w:rPr>
        <w:t>train.astype</w:t>
      </w:r>
      <w:proofErr w:type="spellEnd"/>
      <w:proofErr w:type="gramEnd"/>
      <w:r w:rsidRPr="00635084">
        <w:rPr>
          <w:rFonts w:ascii="Courier New" w:eastAsia="Times New Roman" w:hAnsi="Courier New" w:cs="Courier New"/>
          <w:color w:val="000000"/>
          <w:sz w:val="21"/>
          <w:szCs w:val="21"/>
          <w:lang w:eastAsia="en-IN"/>
        </w:rPr>
        <w:t>(</w:t>
      </w:r>
      <w:r w:rsidRPr="00635084">
        <w:rPr>
          <w:rFonts w:ascii="Courier New" w:eastAsia="Times New Roman" w:hAnsi="Courier New" w:cs="Courier New"/>
          <w:color w:val="A31515"/>
          <w:sz w:val="21"/>
          <w:szCs w:val="21"/>
          <w:lang w:eastAsia="en-IN"/>
        </w:rPr>
        <w:t>'int'</w:t>
      </w:r>
      <w:r w:rsidRPr="00635084">
        <w:rPr>
          <w:rFonts w:ascii="Courier New" w:eastAsia="Times New Roman" w:hAnsi="Courier New" w:cs="Courier New"/>
          <w:color w:val="000000"/>
          <w:sz w:val="21"/>
          <w:szCs w:val="21"/>
          <w:lang w:eastAsia="en-IN"/>
        </w:rPr>
        <w:t>)</w:t>
      </w:r>
    </w:p>
    <w:p w14:paraId="33DD0053" w14:textId="77777777" w:rsidR="00635084" w:rsidRDefault="00635084" w:rsidP="00635084">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635084">
        <w:rPr>
          <w:rFonts w:ascii="Courier New" w:eastAsia="Times New Roman" w:hAnsi="Courier New" w:cs="Courier New"/>
          <w:color w:val="000000"/>
          <w:sz w:val="21"/>
          <w:szCs w:val="21"/>
          <w:lang w:eastAsia="en-IN"/>
        </w:rPr>
        <w:t>Y_test</w:t>
      </w:r>
      <w:proofErr w:type="spellEnd"/>
      <w:r w:rsidRPr="00635084">
        <w:rPr>
          <w:rFonts w:ascii="Courier New" w:eastAsia="Times New Roman" w:hAnsi="Courier New" w:cs="Courier New"/>
          <w:color w:val="000000"/>
          <w:sz w:val="21"/>
          <w:szCs w:val="21"/>
          <w:lang w:eastAsia="en-IN"/>
        </w:rPr>
        <w:t>=</w:t>
      </w:r>
      <w:proofErr w:type="spellStart"/>
      <w:r w:rsidRPr="00635084">
        <w:rPr>
          <w:rFonts w:ascii="Courier New" w:eastAsia="Times New Roman" w:hAnsi="Courier New" w:cs="Courier New"/>
          <w:color w:val="000000"/>
          <w:sz w:val="21"/>
          <w:szCs w:val="21"/>
          <w:lang w:eastAsia="en-IN"/>
        </w:rPr>
        <w:t>Y_</w:t>
      </w:r>
      <w:proofErr w:type="gramStart"/>
      <w:r w:rsidRPr="00635084">
        <w:rPr>
          <w:rFonts w:ascii="Courier New" w:eastAsia="Times New Roman" w:hAnsi="Courier New" w:cs="Courier New"/>
          <w:color w:val="000000"/>
          <w:sz w:val="21"/>
          <w:szCs w:val="21"/>
          <w:lang w:eastAsia="en-IN"/>
        </w:rPr>
        <w:t>test.astype</w:t>
      </w:r>
      <w:proofErr w:type="spellEnd"/>
      <w:proofErr w:type="gramEnd"/>
      <w:r w:rsidRPr="00635084">
        <w:rPr>
          <w:rFonts w:ascii="Courier New" w:eastAsia="Times New Roman" w:hAnsi="Courier New" w:cs="Courier New"/>
          <w:color w:val="000000"/>
          <w:sz w:val="21"/>
          <w:szCs w:val="21"/>
          <w:lang w:eastAsia="en-IN"/>
        </w:rPr>
        <w:t>(</w:t>
      </w:r>
      <w:r w:rsidRPr="00635084">
        <w:rPr>
          <w:rFonts w:ascii="Courier New" w:eastAsia="Times New Roman" w:hAnsi="Courier New" w:cs="Courier New"/>
          <w:color w:val="A31515"/>
          <w:sz w:val="21"/>
          <w:szCs w:val="21"/>
          <w:lang w:eastAsia="en-IN"/>
        </w:rPr>
        <w:t>'int'</w:t>
      </w:r>
      <w:r w:rsidRPr="00635084">
        <w:rPr>
          <w:rFonts w:ascii="Courier New" w:eastAsia="Times New Roman" w:hAnsi="Courier New" w:cs="Courier New"/>
          <w:color w:val="000000"/>
          <w:sz w:val="21"/>
          <w:szCs w:val="21"/>
          <w:lang w:eastAsia="en-IN"/>
        </w:rPr>
        <w:t>)</w:t>
      </w:r>
    </w:p>
    <w:p w14:paraId="78DC0AB9" w14:textId="77777777" w:rsidR="00092031" w:rsidRPr="00092031" w:rsidRDefault="00092031" w:rsidP="00092031">
      <w:pPr>
        <w:shd w:val="clear" w:color="auto" w:fill="FFFFFE"/>
        <w:spacing w:after="0" w:line="285" w:lineRule="atLeast"/>
        <w:rPr>
          <w:rFonts w:ascii="Courier New" w:eastAsia="Times New Roman" w:hAnsi="Courier New" w:cs="Courier New"/>
          <w:color w:val="000000"/>
          <w:sz w:val="21"/>
          <w:szCs w:val="21"/>
          <w:lang w:eastAsia="en-IN"/>
        </w:rPr>
      </w:pPr>
      <w:r w:rsidRPr="00092031">
        <w:rPr>
          <w:rFonts w:ascii="Courier New" w:eastAsia="Times New Roman" w:hAnsi="Courier New" w:cs="Courier New"/>
          <w:color w:val="795E26"/>
          <w:sz w:val="21"/>
          <w:szCs w:val="21"/>
          <w:lang w:eastAsia="en-IN"/>
        </w:rPr>
        <w:t>print</w:t>
      </w:r>
      <w:r w:rsidRPr="00092031">
        <w:rPr>
          <w:rFonts w:ascii="Courier New" w:eastAsia="Times New Roman" w:hAnsi="Courier New" w:cs="Courier New"/>
          <w:color w:val="000000"/>
          <w:sz w:val="21"/>
          <w:szCs w:val="21"/>
          <w:lang w:eastAsia="en-IN"/>
        </w:rPr>
        <w:t>(</w:t>
      </w:r>
      <w:proofErr w:type="spellStart"/>
      <w:r w:rsidRPr="00092031">
        <w:rPr>
          <w:rFonts w:ascii="Courier New" w:eastAsia="Times New Roman" w:hAnsi="Courier New" w:cs="Courier New"/>
          <w:color w:val="000000"/>
          <w:sz w:val="21"/>
          <w:szCs w:val="21"/>
          <w:lang w:eastAsia="en-IN"/>
        </w:rPr>
        <w:t>X_train</w:t>
      </w:r>
      <w:proofErr w:type="spellEnd"/>
      <w:r w:rsidRPr="00092031">
        <w:rPr>
          <w:rFonts w:ascii="Courier New" w:eastAsia="Times New Roman" w:hAnsi="Courier New" w:cs="Courier New"/>
          <w:color w:val="000000"/>
          <w:sz w:val="21"/>
          <w:szCs w:val="21"/>
          <w:lang w:eastAsia="en-IN"/>
        </w:rPr>
        <w:t>)</w:t>
      </w:r>
    </w:p>
    <w:p w14:paraId="53583DCD" w14:textId="77777777" w:rsidR="00092031" w:rsidRDefault="00092031" w:rsidP="00635084">
      <w:pPr>
        <w:shd w:val="clear" w:color="auto" w:fill="FFFFFE"/>
        <w:spacing w:after="0" w:line="285" w:lineRule="atLeast"/>
        <w:rPr>
          <w:rFonts w:ascii="Courier New" w:eastAsia="Times New Roman" w:hAnsi="Courier New" w:cs="Courier New"/>
          <w:color w:val="000000"/>
          <w:sz w:val="21"/>
          <w:szCs w:val="21"/>
          <w:lang w:eastAsia="en-IN"/>
        </w:rPr>
      </w:pPr>
    </w:p>
    <w:p w14:paraId="7017D1D9" w14:textId="77777777" w:rsidR="009869EF" w:rsidRPr="00635084" w:rsidRDefault="009869EF" w:rsidP="00635084">
      <w:pPr>
        <w:shd w:val="clear" w:color="auto" w:fill="FFFFFE"/>
        <w:spacing w:after="0" w:line="285" w:lineRule="atLeast"/>
        <w:rPr>
          <w:rFonts w:ascii="Courier New" w:eastAsia="Times New Roman" w:hAnsi="Courier New" w:cs="Courier New"/>
          <w:color w:val="000000"/>
          <w:sz w:val="21"/>
          <w:szCs w:val="21"/>
          <w:lang w:eastAsia="en-IN"/>
        </w:rPr>
      </w:pPr>
    </w:p>
    <w:p w14:paraId="4BCEE258" w14:textId="0DD2B100" w:rsidR="00635084" w:rsidRDefault="009869EF" w:rsidP="004470E6">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Output:</w:t>
      </w:r>
    </w:p>
    <w:p w14:paraId="39427279" w14:textId="77777777" w:rsidR="0011195F" w:rsidRPr="0011195F" w:rsidRDefault="0011195F" w:rsidP="0011195F">
      <w:pPr>
        <w:spacing w:after="0" w:line="240" w:lineRule="auto"/>
        <w:rPr>
          <w:rFonts w:ascii="Courier New" w:eastAsia="Times New Roman" w:hAnsi="Courier New" w:cs="Courier New"/>
          <w:color w:val="212121"/>
          <w:sz w:val="21"/>
          <w:szCs w:val="21"/>
          <w:shd w:val="clear" w:color="auto" w:fill="FFFFFF"/>
          <w:lang w:eastAsia="en-IN"/>
        </w:rPr>
      </w:pPr>
      <w:r w:rsidRPr="0011195F">
        <w:rPr>
          <w:rFonts w:ascii="Courier New" w:eastAsia="Times New Roman" w:hAnsi="Courier New" w:cs="Courier New"/>
          <w:color w:val="212121"/>
          <w:sz w:val="21"/>
          <w:szCs w:val="21"/>
          <w:shd w:val="clear" w:color="auto" w:fill="FFFFFF"/>
          <w:lang w:eastAsia="en-IN"/>
        </w:rPr>
        <w:t xml:space="preserve">3075                  Don know. I </w:t>
      </w:r>
      <w:proofErr w:type="spellStart"/>
      <w:r w:rsidRPr="0011195F">
        <w:rPr>
          <w:rFonts w:ascii="Courier New" w:eastAsia="Times New Roman" w:hAnsi="Courier New" w:cs="Courier New"/>
          <w:color w:val="212121"/>
          <w:sz w:val="21"/>
          <w:szCs w:val="21"/>
          <w:shd w:val="clear" w:color="auto" w:fill="FFFFFF"/>
          <w:lang w:eastAsia="en-IN"/>
        </w:rPr>
        <w:t>did't</w:t>
      </w:r>
      <w:proofErr w:type="spellEnd"/>
      <w:r w:rsidRPr="0011195F">
        <w:rPr>
          <w:rFonts w:ascii="Courier New" w:eastAsia="Times New Roman" w:hAnsi="Courier New" w:cs="Courier New"/>
          <w:color w:val="212121"/>
          <w:sz w:val="21"/>
          <w:szCs w:val="21"/>
          <w:shd w:val="clear" w:color="auto" w:fill="FFFFFF"/>
          <w:lang w:eastAsia="en-IN"/>
        </w:rPr>
        <w:t xml:space="preserve"> </w:t>
      </w:r>
      <w:proofErr w:type="spellStart"/>
      <w:r w:rsidRPr="0011195F">
        <w:rPr>
          <w:rFonts w:ascii="Courier New" w:eastAsia="Times New Roman" w:hAnsi="Courier New" w:cs="Courier New"/>
          <w:color w:val="212121"/>
          <w:sz w:val="21"/>
          <w:szCs w:val="21"/>
          <w:shd w:val="clear" w:color="auto" w:fill="FFFFFF"/>
          <w:lang w:eastAsia="en-IN"/>
        </w:rPr>
        <w:t>msg</w:t>
      </w:r>
      <w:proofErr w:type="spellEnd"/>
      <w:r w:rsidRPr="0011195F">
        <w:rPr>
          <w:rFonts w:ascii="Courier New" w:eastAsia="Times New Roman" w:hAnsi="Courier New" w:cs="Courier New"/>
          <w:color w:val="212121"/>
          <w:sz w:val="21"/>
          <w:szCs w:val="21"/>
          <w:shd w:val="clear" w:color="auto" w:fill="FFFFFF"/>
          <w:lang w:eastAsia="en-IN"/>
        </w:rPr>
        <w:t xml:space="preserve"> him recently.</w:t>
      </w:r>
    </w:p>
    <w:p w14:paraId="452E687E" w14:textId="77777777" w:rsidR="0011195F" w:rsidRPr="0011195F" w:rsidRDefault="0011195F" w:rsidP="0011195F">
      <w:pPr>
        <w:spacing w:after="0" w:line="240" w:lineRule="auto"/>
        <w:rPr>
          <w:rFonts w:ascii="Courier New" w:eastAsia="Times New Roman" w:hAnsi="Courier New" w:cs="Courier New"/>
          <w:color w:val="212121"/>
          <w:sz w:val="21"/>
          <w:szCs w:val="21"/>
          <w:shd w:val="clear" w:color="auto" w:fill="FFFFFF"/>
          <w:lang w:eastAsia="en-IN"/>
        </w:rPr>
      </w:pPr>
      <w:r w:rsidRPr="0011195F">
        <w:rPr>
          <w:rFonts w:ascii="Courier New" w:eastAsia="Times New Roman" w:hAnsi="Courier New" w:cs="Courier New"/>
          <w:color w:val="212121"/>
          <w:sz w:val="21"/>
          <w:szCs w:val="21"/>
          <w:shd w:val="clear" w:color="auto" w:fill="FFFFFF"/>
          <w:lang w:eastAsia="en-IN"/>
        </w:rPr>
        <w:t xml:space="preserve">1787    Do you know why </w:t>
      </w:r>
      <w:proofErr w:type="gramStart"/>
      <w:r w:rsidRPr="0011195F">
        <w:rPr>
          <w:rFonts w:ascii="Courier New" w:eastAsia="Times New Roman" w:hAnsi="Courier New" w:cs="Courier New"/>
          <w:color w:val="212121"/>
          <w:sz w:val="21"/>
          <w:szCs w:val="21"/>
          <w:shd w:val="clear" w:color="auto" w:fill="FFFFFF"/>
          <w:lang w:eastAsia="en-IN"/>
        </w:rPr>
        <w:t>god</w:t>
      </w:r>
      <w:proofErr w:type="gramEnd"/>
      <w:r w:rsidRPr="0011195F">
        <w:rPr>
          <w:rFonts w:ascii="Courier New" w:eastAsia="Times New Roman" w:hAnsi="Courier New" w:cs="Courier New"/>
          <w:color w:val="212121"/>
          <w:sz w:val="21"/>
          <w:szCs w:val="21"/>
          <w:shd w:val="clear" w:color="auto" w:fill="FFFFFF"/>
          <w:lang w:eastAsia="en-IN"/>
        </w:rPr>
        <w:t xml:space="preserve"> created gap between your f...</w:t>
      </w:r>
    </w:p>
    <w:p w14:paraId="206B9021" w14:textId="77777777" w:rsidR="0011195F" w:rsidRPr="0011195F" w:rsidRDefault="0011195F" w:rsidP="0011195F">
      <w:pPr>
        <w:spacing w:after="0" w:line="240" w:lineRule="auto"/>
        <w:rPr>
          <w:rFonts w:ascii="Courier New" w:eastAsia="Times New Roman" w:hAnsi="Courier New" w:cs="Courier New"/>
          <w:color w:val="212121"/>
          <w:sz w:val="21"/>
          <w:szCs w:val="21"/>
          <w:shd w:val="clear" w:color="auto" w:fill="FFFFFF"/>
          <w:lang w:eastAsia="en-IN"/>
        </w:rPr>
      </w:pPr>
      <w:r w:rsidRPr="0011195F">
        <w:rPr>
          <w:rFonts w:ascii="Courier New" w:eastAsia="Times New Roman" w:hAnsi="Courier New" w:cs="Courier New"/>
          <w:color w:val="212121"/>
          <w:sz w:val="21"/>
          <w:szCs w:val="21"/>
          <w:shd w:val="clear" w:color="auto" w:fill="FFFFFF"/>
          <w:lang w:eastAsia="en-IN"/>
        </w:rPr>
        <w:t xml:space="preserve">1614                         </w:t>
      </w:r>
      <w:proofErr w:type="spellStart"/>
      <w:r w:rsidRPr="0011195F">
        <w:rPr>
          <w:rFonts w:ascii="Courier New" w:eastAsia="Times New Roman" w:hAnsi="Courier New" w:cs="Courier New"/>
          <w:color w:val="212121"/>
          <w:sz w:val="21"/>
          <w:szCs w:val="21"/>
          <w:shd w:val="clear" w:color="auto" w:fill="FFFFFF"/>
          <w:lang w:eastAsia="en-IN"/>
        </w:rPr>
        <w:t>Thnx</w:t>
      </w:r>
      <w:proofErr w:type="spellEnd"/>
      <w:r w:rsidRPr="0011195F">
        <w:rPr>
          <w:rFonts w:ascii="Courier New" w:eastAsia="Times New Roman" w:hAnsi="Courier New" w:cs="Courier New"/>
          <w:color w:val="212121"/>
          <w:sz w:val="21"/>
          <w:szCs w:val="21"/>
          <w:shd w:val="clear" w:color="auto" w:fill="FFFFFF"/>
          <w:lang w:eastAsia="en-IN"/>
        </w:rPr>
        <w:t xml:space="preserve"> dude. u guys out 2nite?</w:t>
      </w:r>
    </w:p>
    <w:p w14:paraId="5984FA1C" w14:textId="77777777" w:rsidR="0011195F" w:rsidRPr="0011195F" w:rsidRDefault="0011195F" w:rsidP="0011195F">
      <w:pPr>
        <w:spacing w:after="0" w:line="240" w:lineRule="auto"/>
        <w:rPr>
          <w:rFonts w:ascii="Courier New" w:eastAsia="Times New Roman" w:hAnsi="Courier New" w:cs="Courier New"/>
          <w:color w:val="212121"/>
          <w:sz w:val="21"/>
          <w:szCs w:val="21"/>
          <w:shd w:val="clear" w:color="auto" w:fill="FFFFFF"/>
          <w:lang w:eastAsia="en-IN"/>
        </w:rPr>
      </w:pPr>
      <w:r w:rsidRPr="0011195F">
        <w:rPr>
          <w:rFonts w:ascii="Courier New" w:eastAsia="Times New Roman" w:hAnsi="Courier New" w:cs="Courier New"/>
          <w:color w:val="212121"/>
          <w:sz w:val="21"/>
          <w:szCs w:val="21"/>
          <w:shd w:val="clear" w:color="auto" w:fill="FFFFFF"/>
          <w:lang w:eastAsia="en-IN"/>
        </w:rPr>
        <w:t xml:space="preserve">4304                                      Yup </w:t>
      </w:r>
      <w:proofErr w:type="spellStart"/>
      <w:r w:rsidRPr="0011195F">
        <w:rPr>
          <w:rFonts w:ascii="Courier New" w:eastAsia="Times New Roman" w:hAnsi="Courier New" w:cs="Courier New"/>
          <w:color w:val="212121"/>
          <w:sz w:val="21"/>
          <w:szCs w:val="21"/>
          <w:shd w:val="clear" w:color="auto" w:fill="FFFFFF"/>
          <w:lang w:eastAsia="en-IN"/>
        </w:rPr>
        <w:t>i'm</w:t>
      </w:r>
      <w:proofErr w:type="spellEnd"/>
      <w:r w:rsidRPr="0011195F">
        <w:rPr>
          <w:rFonts w:ascii="Courier New" w:eastAsia="Times New Roman" w:hAnsi="Courier New" w:cs="Courier New"/>
          <w:color w:val="212121"/>
          <w:sz w:val="21"/>
          <w:szCs w:val="21"/>
          <w:shd w:val="clear" w:color="auto" w:fill="FFFFFF"/>
          <w:lang w:eastAsia="en-IN"/>
        </w:rPr>
        <w:t xml:space="preserve"> free...</w:t>
      </w:r>
    </w:p>
    <w:p w14:paraId="5D7BDFE2" w14:textId="77777777" w:rsidR="0011195F" w:rsidRPr="0011195F" w:rsidRDefault="0011195F" w:rsidP="0011195F">
      <w:pPr>
        <w:spacing w:after="0" w:line="240" w:lineRule="auto"/>
        <w:rPr>
          <w:rFonts w:ascii="Courier New" w:eastAsia="Times New Roman" w:hAnsi="Courier New" w:cs="Courier New"/>
          <w:color w:val="212121"/>
          <w:sz w:val="21"/>
          <w:szCs w:val="21"/>
          <w:shd w:val="clear" w:color="auto" w:fill="FFFFFF"/>
          <w:lang w:eastAsia="en-IN"/>
        </w:rPr>
      </w:pPr>
      <w:r w:rsidRPr="0011195F">
        <w:rPr>
          <w:rFonts w:ascii="Courier New" w:eastAsia="Times New Roman" w:hAnsi="Courier New" w:cs="Courier New"/>
          <w:color w:val="212121"/>
          <w:sz w:val="21"/>
          <w:szCs w:val="21"/>
          <w:shd w:val="clear" w:color="auto" w:fill="FFFFFF"/>
          <w:lang w:eastAsia="en-IN"/>
        </w:rPr>
        <w:t>3266    44 7732584351, Do you want a New Nokia 3510i c...</w:t>
      </w:r>
    </w:p>
    <w:p w14:paraId="7448C787" w14:textId="77777777" w:rsidR="0011195F" w:rsidRPr="0011195F" w:rsidRDefault="0011195F" w:rsidP="0011195F">
      <w:pPr>
        <w:spacing w:after="0" w:line="240" w:lineRule="auto"/>
        <w:rPr>
          <w:rFonts w:ascii="Courier New" w:eastAsia="Times New Roman" w:hAnsi="Courier New" w:cs="Courier New"/>
          <w:color w:val="212121"/>
          <w:sz w:val="21"/>
          <w:szCs w:val="21"/>
          <w:shd w:val="clear" w:color="auto" w:fill="FFFFFF"/>
          <w:lang w:eastAsia="en-IN"/>
        </w:rPr>
      </w:pPr>
      <w:r w:rsidRPr="0011195F">
        <w:rPr>
          <w:rFonts w:ascii="Courier New" w:eastAsia="Times New Roman" w:hAnsi="Courier New" w:cs="Courier New"/>
          <w:color w:val="212121"/>
          <w:sz w:val="21"/>
          <w:szCs w:val="21"/>
          <w:shd w:val="clear" w:color="auto" w:fill="FFFFFF"/>
          <w:lang w:eastAsia="en-IN"/>
        </w:rPr>
        <w:t xml:space="preserve">                              ...                        </w:t>
      </w:r>
    </w:p>
    <w:p w14:paraId="271B6B7F" w14:textId="77777777" w:rsidR="0011195F" w:rsidRPr="0011195F" w:rsidRDefault="0011195F" w:rsidP="0011195F">
      <w:pPr>
        <w:spacing w:after="0" w:line="240" w:lineRule="auto"/>
        <w:rPr>
          <w:rFonts w:ascii="Courier New" w:eastAsia="Times New Roman" w:hAnsi="Courier New" w:cs="Courier New"/>
          <w:color w:val="212121"/>
          <w:sz w:val="21"/>
          <w:szCs w:val="21"/>
          <w:shd w:val="clear" w:color="auto" w:fill="FFFFFF"/>
          <w:lang w:eastAsia="en-IN"/>
        </w:rPr>
      </w:pPr>
      <w:r w:rsidRPr="0011195F">
        <w:rPr>
          <w:rFonts w:ascii="Courier New" w:eastAsia="Times New Roman" w:hAnsi="Courier New" w:cs="Courier New"/>
          <w:color w:val="212121"/>
          <w:sz w:val="21"/>
          <w:szCs w:val="21"/>
          <w:shd w:val="clear" w:color="auto" w:fill="FFFFFF"/>
          <w:lang w:eastAsia="en-IN"/>
        </w:rPr>
        <w:t xml:space="preserve">789     5 Free Top Polyphonic Tones call </w:t>
      </w:r>
      <w:proofErr w:type="gramStart"/>
      <w:r w:rsidRPr="0011195F">
        <w:rPr>
          <w:rFonts w:ascii="Courier New" w:eastAsia="Times New Roman" w:hAnsi="Courier New" w:cs="Courier New"/>
          <w:color w:val="212121"/>
          <w:sz w:val="21"/>
          <w:szCs w:val="21"/>
          <w:shd w:val="clear" w:color="auto" w:fill="FFFFFF"/>
          <w:lang w:eastAsia="en-IN"/>
        </w:rPr>
        <w:t>087018728737,...</w:t>
      </w:r>
      <w:proofErr w:type="gramEnd"/>
    </w:p>
    <w:p w14:paraId="61F7BEE0" w14:textId="77777777" w:rsidR="0011195F" w:rsidRPr="0011195F" w:rsidRDefault="0011195F" w:rsidP="0011195F">
      <w:pPr>
        <w:spacing w:after="0" w:line="240" w:lineRule="auto"/>
        <w:rPr>
          <w:rFonts w:ascii="Courier New" w:eastAsia="Times New Roman" w:hAnsi="Courier New" w:cs="Courier New"/>
          <w:color w:val="212121"/>
          <w:sz w:val="21"/>
          <w:szCs w:val="21"/>
          <w:shd w:val="clear" w:color="auto" w:fill="FFFFFF"/>
          <w:lang w:eastAsia="en-IN"/>
        </w:rPr>
      </w:pPr>
      <w:r w:rsidRPr="0011195F">
        <w:rPr>
          <w:rFonts w:ascii="Courier New" w:eastAsia="Times New Roman" w:hAnsi="Courier New" w:cs="Courier New"/>
          <w:color w:val="212121"/>
          <w:sz w:val="21"/>
          <w:szCs w:val="21"/>
          <w:shd w:val="clear" w:color="auto" w:fill="FFFFFF"/>
          <w:lang w:eastAsia="en-IN"/>
        </w:rPr>
        <w:t xml:space="preserve">968     What do u want when </w:t>
      </w:r>
      <w:proofErr w:type="spellStart"/>
      <w:r w:rsidRPr="0011195F">
        <w:rPr>
          <w:rFonts w:ascii="Courier New" w:eastAsia="Times New Roman" w:hAnsi="Courier New" w:cs="Courier New"/>
          <w:color w:val="212121"/>
          <w:sz w:val="21"/>
          <w:szCs w:val="21"/>
          <w:shd w:val="clear" w:color="auto" w:fill="FFFFFF"/>
          <w:lang w:eastAsia="en-IN"/>
        </w:rPr>
        <w:t>i</w:t>
      </w:r>
      <w:proofErr w:type="spellEnd"/>
      <w:r w:rsidRPr="0011195F">
        <w:rPr>
          <w:rFonts w:ascii="Courier New" w:eastAsia="Times New Roman" w:hAnsi="Courier New" w:cs="Courier New"/>
          <w:color w:val="212121"/>
          <w:sz w:val="21"/>
          <w:szCs w:val="21"/>
          <w:shd w:val="clear" w:color="auto" w:fill="FFFFFF"/>
          <w:lang w:eastAsia="en-IN"/>
        </w:rPr>
        <w:t xml:space="preserve"> come </w:t>
      </w:r>
      <w:proofErr w:type="spellStart"/>
      <w:proofErr w:type="gramStart"/>
      <w:r w:rsidRPr="0011195F">
        <w:rPr>
          <w:rFonts w:ascii="Courier New" w:eastAsia="Times New Roman" w:hAnsi="Courier New" w:cs="Courier New"/>
          <w:color w:val="212121"/>
          <w:sz w:val="21"/>
          <w:szCs w:val="21"/>
          <w:shd w:val="clear" w:color="auto" w:fill="FFFFFF"/>
          <w:lang w:eastAsia="en-IN"/>
        </w:rPr>
        <w:t>back?.</w:t>
      </w:r>
      <w:proofErr w:type="gramEnd"/>
      <w:r w:rsidRPr="0011195F">
        <w:rPr>
          <w:rFonts w:ascii="Courier New" w:eastAsia="Times New Roman" w:hAnsi="Courier New" w:cs="Courier New"/>
          <w:color w:val="212121"/>
          <w:sz w:val="21"/>
          <w:szCs w:val="21"/>
          <w:shd w:val="clear" w:color="auto" w:fill="FFFFFF"/>
          <w:lang w:eastAsia="en-IN"/>
        </w:rPr>
        <w:t>a</w:t>
      </w:r>
      <w:proofErr w:type="spellEnd"/>
      <w:r w:rsidRPr="0011195F">
        <w:rPr>
          <w:rFonts w:ascii="Courier New" w:eastAsia="Times New Roman" w:hAnsi="Courier New" w:cs="Courier New"/>
          <w:color w:val="212121"/>
          <w:sz w:val="21"/>
          <w:szCs w:val="21"/>
          <w:shd w:val="clear" w:color="auto" w:fill="FFFFFF"/>
          <w:lang w:eastAsia="en-IN"/>
        </w:rPr>
        <w:t xml:space="preserve"> beautiful n...</w:t>
      </w:r>
    </w:p>
    <w:p w14:paraId="78628C1C" w14:textId="77777777" w:rsidR="0011195F" w:rsidRPr="0011195F" w:rsidRDefault="0011195F" w:rsidP="0011195F">
      <w:pPr>
        <w:spacing w:after="0" w:line="240" w:lineRule="auto"/>
        <w:rPr>
          <w:rFonts w:ascii="Courier New" w:eastAsia="Times New Roman" w:hAnsi="Courier New" w:cs="Courier New"/>
          <w:color w:val="212121"/>
          <w:sz w:val="21"/>
          <w:szCs w:val="21"/>
          <w:shd w:val="clear" w:color="auto" w:fill="FFFFFF"/>
          <w:lang w:eastAsia="en-IN"/>
        </w:rPr>
      </w:pPr>
      <w:r w:rsidRPr="0011195F">
        <w:rPr>
          <w:rFonts w:ascii="Courier New" w:eastAsia="Times New Roman" w:hAnsi="Courier New" w:cs="Courier New"/>
          <w:color w:val="212121"/>
          <w:sz w:val="21"/>
          <w:szCs w:val="21"/>
          <w:shd w:val="clear" w:color="auto" w:fill="FFFFFF"/>
          <w:lang w:eastAsia="en-IN"/>
        </w:rPr>
        <w:t>1667    Guess who spent all last night phasing in and ...</w:t>
      </w:r>
    </w:p>
    <w:p w14:paraId="77A60E39" w14:textId="77777777" w:rsidR="0011195F" w:rsidRPr="0011195F" w:rsidRDefault="0011195F" w:rsidP="0011195F">
      <w:pPr>
        <w:spacing w:after="0" w:line="240" w:lineRule="auto"/>
        <w:rPr>
          <w:rFonts w:ascii="Courier New" w:eastAsia="Times New Roman" w:hAnsi="Courier New" w:cs="Courier New"/>
          <w:color w:val="212121"/>
          <w:sz w:val="21"/>
          <w:szCs w:val="21"/>
          <w:shd w:val="clear" w:color="auto" w:fill="FFFFFF"/>
          <w:lang w:eastAsia="en-IN"/>
        </w:rPr>
      </w:pPr>
      <w:r w:rsidRPr="0011195F">
        <w:rPr>
          <w:rFonts w:ascii="Courier New" w:eastAsia="Times New Roman" w:hAnsi="Courier New" w:cs="Courier New"/>
          <w:color w:val="212121"/>
          <w:sz w:val="21"/>
          <w:szCs w:val="21"/>
          <w:shd w:val="clear" w:color="auto" w:fill="FFFFFF"/>
          <w:lang w:eastAsia="en-IN"/>
        </w:rPr>
        <w:t xml:space="preserve">3321    Eh sorry </w:t>
      </w:r>
      <w:proofErr w:type="spellStart"/>
      <w:r w:rsidRPr="0011195F">
        <w:rPr>
          <w:rFonts w:ascii="Courier New" w:eastAsia="Times New Roman" w:hAnsi="Courier New" w:cs="Courier New"/>
          <w:color w:val="212121"/>
          <w:sz w:val="21"/>
          <w:szCs w:val="21"/>
          <w:shd w:val="clear" w:color="auto" w:fill="FFFFFF"/>
          <w:lang w:eastAsia="en-IN"/>
        </w:rPr>
        <w:t>leh</w:t>
      </w:r>
      <w:proofErr w:type="spellEnd"/>
      <w:r w:rsidRPr="0011195F">
        <w:rPr>
          <w:rFonts w:ascii="Courier New" w:eastAsia="Times New Roman" w:hAnsi="Courier New" w:cs="Courier New"/>
          <w:color w:val="212121"/>
          <w:sz w:val="21"/>
          <w:szCs w:val="21"/>
          <w:shd w:val="clear" w:color="auto" w:fill="FFFFFF"/>
          <w:lang w:eastAsia="en-IN"/>
        </w:rPr>
        <w:t xml:space="preserve">... I din c </w:t>
      </w:r>
      <w:proofErr w:type="spellStart"/>
      <w:r w:rsidRPr="0011195F">
        <w:rPr>
          <w:rFonts w:ascii="Courier New" w:eastAsia="Times New Roman" w:hAnsi="Courier New" w:cs="Courier New"/>
          <w:color w:val="212121"/>
          <w:sz w:val="21"/>
          <w:szCs w:val="21"/>
          <w:shd w:val="clear" w:color="auto" w:fill="FFFFFF"/>
          <w:lang w:eastAsia="en-IN"/>
        </w:rPr>
        <w:t>ur</w:t>
      </w:r>
      <w:proofErr w:type="spellEnd"/>
      <w:r w:rsidRPr="0011195F">
        <w:rPr>
          <w:rFonts w:ascii="Courier New" w:eastAsia="Times New Roman" w:hAnsi="Courier New" w:cs="Courier New"/>
          <w:color w:val="212121"/>
          <w:sz w:val="21"/>
          <w:szCs w:val="21"/>
          <w:shd w:val="clear" w:color="auto" w:fill="FFFFFF"/>
          <w:lang w:eastAsia="en-IN"/>
        </w:rPr>
        <w:t xml:space="preserve"> msg. Not sad </w:t>
      </w:r>
      <w:proofErr w:type="spellStart"/>
      <w:r w:rsidRPr="0011195F">
        <w:rPr>
          <w:rFonts w:ascii="Courier New" w:eastAsia="Times New Roman" w:hAnsi="Courier New" w:cs="Courier New"/>
          <w:color w:val="212121"/>
          <w:sz w:val="21"/>
          <w:szCs w:val="21"/>
          <w:shd w:val="clear" w:color="auto" w:fill="FFFFFF"/>
          <w:lang w:eastAsia="en-IN"/>
        </w:rPr>
        <w:t>alread</w:t>
      </w:r>
      <w:proofErr w:type="spellEnd"/>
      <w:r w:rsidRPr="0011195F">
        <w:rPr>
          <w:rFonts w:ascii="Courier New" w:eastAsia="Times New Roman" w:hAnsi="Courier New" w:cs="Courier New"/>
          <w:color w:val="212121"/>
          <w:sz w:val="21"/>
          <w:szCs w:val="21"/>
          <w:shd w:val="clear" w:color="auto" w:fill="FFFFFF"/>
          <w:lang w:eastAsia="en-IN"/>
        </w:rPr>
        <w:t>...</w:t>
      </w:r>
    </w:p>
    <w:p w14:paraId="387C8AE2" w14:textId="77777777" w:rsidR="0011195F" w:rsidRPr="0011195F" w:rsidRDefault="0011195F" w:rsidP="0011195F">
      <w:pPr>
        <w:spacing w:after="0" w:line="240" w:lineRule="auto"/>
        <w:rPr>
          <w:rFonts w:ascii="Courier New" w:eastAsia="Times New Roman" w:hAnsi="Courier New" w:cs="Courier New"/>
          <w:color w:val="212121"/>
          <w:sz w:val="21"/>
          <w:szCs w:val="21"/>
          <w:shd w:val="clear" w:color="auto" w:fill="FFFFFF"/>
          <w:lang w:eastAsia="en-IN"/>
        </w:rPr>
      </w:pPr>
      <w:r w:rsidRPr="0011195F">
        <w:rPr>
          <w:rFonts w:ascii="Courier New" w:eastAsia="Times New Roman" w:hAnsi="Courier New" w:cs="Courier New"/>
          <w:color w:val="212121"/>
          <w:sz w:val="21"/>
          <w:szCs w:val="21"/>
          <w:shd w:val="clear" w:color="auto" w:fill="FFFFFF"/>
          <w:lang w:eastAsia="en-IN"/>
        </w:rPr>
        <w:t>1688    Free Top ringtone -sub to weekly ringtone-get ...</w:t>
      </w:r>
    </w:p>
    <w:p w14:paraId="0E2AC7CE" w14:textId="1CE8C26A" w:rsidR="00092031" w:rsidRDefault="0011195F" w:rsidP="0011195F">
      <w:pPr>
        <w:shd w:val="clear" w:color="auto" w:fill="FFFFFE"/>
        <w:spacing w:after="0" w:line="285" w:lineRule="atLeast"/>
        <w:rPr>
          <w:rFonts w:ascii="Courier New" w:eastAsia="Times New Roman" w:hAnsi="Courier New" w:cs="Courier New"/>
          <w:color w:val="212121"/>
          <w:sz w:val="21"/>
          <w:szCs w:val="21"/>
          <w:shd w:val="clear" w:color="auto" w:fill="FFFFFF"/>
          <w:lang w:eastAsia="en-IN"/>
        </w:rPr>
      </w:pPr>
      <w:r w:rsidRPr="0011195F">
        <w:rPr>
          <w:rFonts w:ascii="Courier New" w:eastAsia="Times New Roman" w:hAnsi="Courier New" w:cs="Courier New"/>
          <w:color w:val="212121"/>
          <w:sz w:val="21"/>
          <w:szCs w:val="21"/>
          <w:shd w:val="clear" w:color="auto" w:fill="FFFFFF"/>
          <w:lang w:eastAsia="en-IN"/>
        </w:rPr>
        <w:lastRenderedPageBreak/>
        <w:t xml:space="preserve">Name: Message, Length: 4457, </w:t>
      </w:r>
      <w:proofErr w:type="spellStart"/>
      <w:r w:rsidRPr="0011195F">
        <w:rPr>
          <w:rFonts w:ascii="Courier New" w:eastAsia="Times New Roman" w:hAnsi="Courier New" w:cs="Courier New"/>
          <w:color w:val="212121"/>
          <w:sz w:val="21"/>
          <w:szCs w:val="21"/>
          <w:shd w:val="clear" w:color="auto" w:fill="FFFFFF"/>
          <w:lang w:eastAsia="en-IN"/>
        </w:rPr>
        <w:t>dtype</w:t>
      </w:r>
      <w:proofErr w:type="spellEnd"/>
      <w:r w:rsidRPr="0011195F">
        <w:rPr>
          <w:rFonts w:ascii="Courier New" w:eastAsia="Times New Roman" w:hAnsi="Courier New" w:cs="Courier New"/>
          <w:color w:val="212121"/>
          <w:sz w:val="21"/>
          <w:szCs w:val="21"/>
          <w:shd w:val="clear" w:color="auto" w:fill="FFFFFF"/>
          <w:lang w:eastAsia="en-IN"/>
        </w:rPr>
        <w:t>: object</w:t>
      </w:r>
    </w:p>
    <w:p w14:paraId="0010809B" w14:textId="2B578E00" w:rsidR="0011195F" w:rsidRDefault="003A1A14" w:rsidP="0011195F">
      <w:pPr>
        <w:shd w:val="clear" w:color="auto" w:fill="FFFFFE"/>
        <w:spacing w:after="0" w:line="285" w:lineRule="atLeast"/>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Step 9:</w:t>
      </w:r>
    </w:p>
    <w:p w14:paraId="5DDCAA74" w14:textId="77777777" w:rsidR="00E70ED6" w:rsidRPr="00E70ED6" w:rsidRDefault="00E70ED6" w:rsidP="00E70ED6">
      <w:pPr>
        <w:shd w:val="clear" w:color="auto" w:fill="FFFFFE"/>
        <w:spacing w:after="0" w:line="285" w:lineRule="atLeast"/>
        <w:rPr>
          <w:rFonts w:ascii="Courier New" w:eastAsia="Times New Roman" w:hAnsi="Courier New" w:cs="Courier New"/>
          <w:color w:val="000000"/>
          <w:sz w:val="21"/>
          <w:szCs w:val="21"/>
          <w:lang w:eastAsia="en-IN"/>
        </w:rPr>
      </w:pPr>
      <w:r w:rsidRPr="00E70ED6">
        <w:rPr>
          <w:rFonts w:ascii="Courier New" w:eastAsia="Times New Roman" w:hAnsi="Courier New" w:cs="Courier New"/>
          <w:color w:val="795E26"/>
          <w:sz w:val="21"/>
          <w:szCs w:val="21"/>
          <w:lang w:eastAsia="en-IN"/>
        </w:rPr>
        <w:t>print</w:t>
      </w:r>
      <w:r w:rsidRPr="00E70ED6">
        <w:rPr>
          <w:rFonts w:ascii="Courier New" w:eastAsia="Times New Roman" w:hAnsi="Courier New" w:cs="Courier New"/>
          <w:color w:val="000000"/>
          <w:sz w:val="21"/>
          <w:szCs w:val="21"/>
          <w:lang w:eastAsia="en-IN"/>
        </w:rPr>
        <w:t>(</w:t>
      </w:r>
      <w:proofErr w:type="spellStart"/>
      <w:r w:rsidRPr="00E70ED6">
        <w:rPr>
          <w:rFonts w:ascii="Courier New" w:eastAsia="Times New Roman" w:hAnsi="Courier New" w:cs="Courier New"/>
          <w:color w:val="000000"/>
          <w:sz w:val="21"/>
          <w:szCs w:val="21"/>
          <w:lang w:eastAsia="en-IN"/>
        </w:rPr>
        <w:t>X_train_features</w:t>
      </w:r>
      <w:proofErr w:type="spellEnd"/>
      <w:r w:rsidRPr="00E70ED6">
        <w:rPr>
          <w:rFonts w:ascii="Courier New" w:eastAsia="Times New Roman" w:hAnsi="Courier New" w:cs="Courier New"/>
          <w:color w:val="000000"/>
          <w:sz w:val="21"/>
          <w:szCs w:val="21"/>
          <w:lang w:eastAsia="en-IN"/>
        </w:rPr>
        <w:t>)</w:t>
      </w:r>
    </w:p>
    <w:p w14:paraId="71E7DC33" w14:textId="77777777" w:rsidR="003A1A14" w:rsidRDefault="003A1A14" w:rsidP="0011195F">
      <w:pPr>
        <w:shd w:val="clear" w:color="auto" w:fill="FFFFFE"/>
        <w:spacing w:after="0" w:line="285" w:lineRule="atLeast"/>
        <w:rPr>
          <w:rFonts w:ascii="Courier New" w:eastAsia="Times New Roman" w:hAnsi="Courier New" w:cs="Courier New"/>
          <w:color w:val="000000"/>
          <w:sz w:val="21"/>
          <w:szCs w:val="21"/>
          <w:lang w:eastAsia="en-IN"/>
        </w:rPr>
      </w:pPr>
    </w:p>
    <w:p w14:paraId="4981A1CF" w14:textId="073C83C0" w:rsidR="009869EF" w:rsidRDefault="008C1B7B" w:rsidP="004470E6">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output:</w:t>
      </w:r>
    </w:p>
    <w:p w14:paraId="6F258839"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(0, 5413)</w:t>
      </w:r>
      <w:r w:rsidRPr="008C1B7B">
        <w:rPr>
          <w:rFonts w:ascii="Courier New" w:eastAsia="Times New Roman" w:hAnsi="Courier New" w:cs="Courier New"/>
          <w:color w:val="212121"/>
          <w:sz w:val="21"/>
          <w:szCs w:val="21"/>
          <w:shd w:val="clear" w:color="auto" w:fill="FFFFFF"/>
          <w:lang w:eastAsia="en-IN"/>
        </w:rPr>
        <w:tab/>
        <w:t>0.6198254967574347</w:t>
      </w:r>
    </w:p>
    <w:p w14:paraId="0DE7D9F6"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(0, 4456)</w:t>
      </w:r>
      <w:r w:rsidRPr="008C1B7B">
        <w:rPr>
          <w:rFonts w:ascii="Courier New" w:eastAsia="Times New Roman" w:hAnsi="Courier New" w:cs="Courier New"/>
          <w:color w:val="212121"/>
          <w:sz w:val="21"/>
          <w:szCs w:val="21"/>
          <w:shd w:val="clear" w:color="auto" w:fill="FFFFFF"/>
          <w:lang w:eastAsia="en-IN"/>
        </w:rPr>
        <w:tab/>
        <w:t>0.4168658090846482</w:t>
      </w:r>
    </w:p>
    <w:p w14:paraId="12A17189"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(0, 2224)</w:t>
      </w:r>
      <w:r w:rsidRPr="008C1B7B">
        <w:rPr>
          <w:rFonts w:ascii="Courier New" w:eastAsia="Times New Roman" w:hAnsi="Courier New" w:cs="Courier New"/>
          <w:color w:val="212121"/>
          <w:sz w:val="21"/>
          <w:szCs w:val="21"/>
          <w:shd w:val="clear" w:color="auto" w:fill="FFFFFF"/>
          <w:lang w:eastAsia="en-IN"/>
        </w:rPr>
        <w:tab/>
        <w:t>0.413103377943378</w:t>
      </w:r>
    </w:p>
    <w:p w14:paraId="568D4CF7"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(0, 3811)</w:t>
      </w:r>
      <w:r w:rsidRPr="008C1B7B">
        <w:rPr>
          <w:rFonts w:ascii="Courier New" w:eastAsia="Times New Roman" w:hAnsi="Courier New" w:cs="Courier New"/>
          <w:color w:val="212121"/>
          <w:sz w:val="21"/>
          <w:szCs w:val="21"/>
          <w:shd w:val="clear" w:color="auto" w:fill="FFFFFF"/>
          <w:lang w:eastAsia="en-IN"/>
        </w:rPr>
        <w:tab/>
        <w:t>0.34780165336891333</w:t>
      </w:r>
    </w:p>
    <w:p w14:paraId="05CE826A"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(0, 2329)</w:t>
      </w:r>
      <w:r w:rsidRPr="008C1B7B">
        <w:rPr>
          <w:rFonts w:ascii="Courier New" w:eastAsia="Times New Roman" w:hAnsi="Courier New" w:cs="Courier New"/>
          <w:color w:val="212121"/>
          <w:sz w:val="21"/>
          <w:szCs w:val="21"/>
          <w:shd w:val="clear" w:color="auto" w:fill="FFFFFF"/>
          <w:lang w:eastAsia="en-IN"/>
        </w:rPr>
        <w:tab/>
        <w:t>0.38783870336935383</w:t>
      </w:r>
    </w:p>
    <w:p w14:paraId="5E6DD873"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(1, 4080)</w:t>
      </w:r>
      <w:r w:rsidRPr="008C1B7B">
        <w:rPr>
          <w:rFonts w:ascii="Courier New" w:eastAsia="Times New Roman" w:hAnsi="Courier New" w:cs="Courier New"/>
          <w:color w:val="212121"/>
          <w:sz w:val="21"/>
          <w:szCs w:val="21"/>
          <w:shd w:val="clear" w:color="auto" w:fill="FFFFFF"/>
          <w:lang w:eastAsia="en-IN"/>
        </w:rPr>
        <w:tab/>
        <w:t>0.18880584110891163</w:t>
      </w:r>
    </w:p>
    <w:p w14:paraId="3715999B"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(1, 3185)</w:t>
      </w:r>
      <w:r w:rsidRPr="008C1B7B">
        <w:rPr>
          <w:rFonts w:ascii="Courier New" w:eastAsia="Times New Roman" w:hAnsi="Courier New" w:cs="Courier New"/>
          <w:color w:val="212121"/>
          <w:sz w:val="21"/>
          <w:szCs w:val="21"/>
          <w:shd w:val="clear" w:color="auto" w:fill="FFFFFF"/>
          <w:lang w:eastAsia="en-IN"/>
        </w:rPr>
        <w:tab/>
        <w:t>0.29694482957694585</w:t>
      </w:r>
    </w:p>
    <w:p w14:paraId="52B2A361"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(1, 3325)</w:t>
      </w:r>
      <w:r w:rsidRPr="008C1B7B">
        <w:rPr>
          <w:rFonts w:ascii="Courier New" w:eastAsia="Times New Roman" w:hAnsi="Courier New" w:cs="Courier New"/>
          <w:color w:val="212121"/>
          <w:sz w:val="21"/>
          <w:szCs w:val="21"/>
          <w:shd w:val="clear" w:color="auto" w:fill="FFFFFF"/>
          <w:lang w:eastAsia="en-IN"/>
        </w:rPr>
        <w:tab/>
        <w:t>0.31610586766078863</w:t>
      </w:r>
    </w:p>
    <w:p w14:paraId="2A329270"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(1, 2957)</w:t>
      </w:r>
      <w:r w:rsidRPr="008C1B7B">
        <w:rPr>
          <w:rFonts w:ascii="Courier New" w:eastAsia="Times New Roman" w:hAnsi="Courier New" w:cs="Courier New"/>
          <w:color w:val="212121"/>
          <w:sz w:val="21"/>
          <w:szCs w:val="21"/>
          <w:shd w:val="clear" w:color="auto" w:fill="FFFFFF"/>
          <w:lang w:eastAsia="en-IN"/>
        </w:rPr>
        <w:tab/>
        <w:t>0.3398297002864083</w:t>
      </w:r>
    </w:p>
    <w:p w14:paraId="71289020"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(1, 2746)</w:t>
      </w:r>
      <w:r w:rsidRPr="008C1B7B">
        <w:rPr>
          <w:rFonts w:ascii="Courier New" w:eastAsia="Times New Roman" w:hAnsi="Courier New" w:cs="Courier New"/>
          <w:color w:val="212121"/>
          <w:sz w:val="21"/>
          <w:szCs w:val="21"/>
          <w:shd w:val="clear" w:color="auto" w:fill="FFFFFF"/>
          <w:lang w:eastAsia="en-IN"/>
        </w:rPr>
        <w:tab/>
        <w:t>0.3398297002864083</w:t>
      </w:r>
    </w:p>
    <w:p w14:paraId="3C2E19BB"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(1, 918)</w:t>
      </w:r>
      <w:r w:rsidRPr="008C1B7B">
        <w:rPr>
          <w:rFonts w:ascii="Courier New" w:eastAsia="Times New Roman" w:hAnsi="Courier New" w:cs="Courier New"/>
          <w:color w:val="212121"/>
          <w:sz w:val="21"/>
          <w:szCs w:val="21"/>
          <w:shd w:val="clear" w:color="auto" w:fill="FFFFFF"/>
          <w:lang w:eastAsia="en-IN"/>
        </w:rPr>
        <w:tab/>
        <w:t>0.22871581159877646</w:t>
      </w:r>
    </w:p>
    <w:p w14:paraId="4F9DE962"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(1, 1839)</w:t>
      </w:r>
      <w:r w:rsidRPr="008C1B7B">
        <w:rPr>
          <w:rFonts w:ascii="Courier New" w:eastAsia="Times New Roman" w:hAnsi="Courier New" w:cs="Courier New"/>
          <w:color w:val="212121"/>
          <w:sz w:val="21"/>
          <w:szCs w:val="21"/>
          <w:shd w:val="clear" w:color="auto" w:fill="FFFFFF"/>
          <w:lang w:eastAsia="en-IN"/>
        </w:rPr>
        <w:tab/>
        <w:t>0.2784903590561455</w:t>
      </w:r>
    </w:p>
    <w:p w14:paraId="780F3542"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(1, 2758)</w:t>
      </w:r>
      <w:r w:rsidRPr="008C1B7B">
        <w:rPr>
          <w:rFonts w:ascii="Courier New" w:eastAsia="Times New Roman" w:hAnsi="Courier New" w:cs="Courier New"/>
          <w:color w:val="212121"/>
          <w:sz w:val="21"/>
          <w:szCs w:val="21"/>
          <w:shd w:val="clear" w:color="auto" w:fill="FFFFFF"/>
          <w:lang w:eastAsia="en-IN"/>
        </w:rPr>
        <w:tab/>
        <w:t>0.3226407885943799</w:t>
      </w:r>
    </w:p>
    <w:p w14:paraId="7A7B0AF3"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(1, 2956)</w:t>
      </w:r>
      <w:r w:rsidRPr="008C1B7B">
        <w:rPr>
          <w:rFonts w:ascii="Courier New" w:eastAsia="Times New Roman" w:hAnsi="Courier New" w:cs="Courier New"/>
          <w:color w:val="212121"/>
          <w:sz w:val="21"/>
          <w:szCs w:val="21"/>
          <w:shd w:val="clear" w:color="auto" w:fill="FFFFFF"/>
          <w:lang w:eastAsia="en-IN"/>
        </w:rPr>
        <w:tab/>
        <w:t>0.33036995955537024</w:t>
      </w:r>
    </w:p>
    <w:p w14:paraId="5D6014B8"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(1, 1991)</w:t>
      </w:r>
      <w:r w:rsidRPr="008C1B7B">
        <w:rPr>
          <w:rFonts w:ascii="Courier New" w:eastAsia="Times New Roman" w:hAnsi="Courier New" w:cs="Courier New"/>
          <w:color w:val="212121"/>
          <w:sz w:val="21"/>
          <w:szCs w:val="21"/>
          <w:shd w:val="clear" w:color="auto" w:fill="FFFFFF"/>
          <w:lang w:eastAsia="en-IN"/>
        </w:rPr>
        <w:tab/>
        <w:t>0.33036995955537024</w:t>
      </w:r>
    </w:p>
    <w:p w14:paraId="4A07CE34"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(1, 3046)</w:t>
      </w:r>
      <w:r w:rsidRPr="008C1B7B">
        <w:rPr>
          <w:rFonts w:ascii="Courier New" w:eastAsia="Times New Roman" w:hAnsi="Courier New" w:cs="Courier New"/>
          <w:color w:val="212121"/>
          <w:sz w:val="21"/>
          <w:szCs w:val="21"/>
          <w:shd w:val="clear" w:color="auto" w:fill="FFFFFF"/>
          <w:lang w:eastAsia="en-IN"/>
        </w:rPr>
        <w:tab/>
        <w:t>0.2503712792613518</w:t>
      </w:r>
    </w:p>
    <w:p w14:paraId="287E884B"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(1, 3811)</w:t>
      </w:r>
      <w:r w:rsidRPr="008C1B7B">
        <w:rPr>
          <w:rFonts w:ascii="Courier New" w:eastAsia="Times New Roman" w:hAnsi="Courier New" w:cs="Courier New"/>
          <w:color w:val="212121"/>
          <w:sz w:val="21"/>
          <w:szCs w:val="21"/>
          <w:shd w:val="clear" w:color="auto" w:fill="FFFFFF"/>
          <w:lang w:eastAsia="en-IN"/>
        </w:rPr>
        <w:tab/>
        <w:t>0.17419952275504033</w:t>
      </w:r>
    </w:p>
    <w:p w14:paraId="193F7233"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(2, 407)</w:t>
      </w:r>
      <w:r w:rsidRPr="008C1B7B">
        <w:rPr>
          <w:rFonts w:ascii="Courier New" w:eastAsia="Times New Roman" w:hAnsi="Courier New" w:cs="Courier New"/>
          <w:color w:val="212121"/>
          <w:sz w:val="21"/>
          <w:szCs w:val="21"/>
          <w:shd w:val="clear" w:color="auto" w:fill="FFFFFF"/>
          <w:lang w:eastAsia="en-IN"/>
        </w:rPr>
        <w:tab/>
        <w:t>0.509272536051008</w:t>
      </w:r>
    </w:p>
    <w:p w14:paraId="320CD6E9"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(2, 3156)</w:t>
      </w:r>
      <w:r w:rsidRPr="008C1B7B">
        <w:rPr>
          <w:rFonts w:ascii="Courier New" w:eastAsia="Times New Roman" w:hAnsi="Courier New" w:cs="Courier New"/>
          <w:color w:val="212121"/>
          <w:sz w:val="21"/>
          <w:szCs w:val="21"/>
          <w:shd w:val="clear" w:color="auto" w:fill="FFFFFF"/>
          <w:lang w:eastAsia="en-IN"/>
        </w:rPr>
        <w:tab/>
        <w:t>0.4107239318312698</w:t>
      </w:r>
    </w:p>
    <w:p w14:paraId="319D6DF4"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(2, 2404)</w:t>
      </w:r>
      <w:r w:rsidRPr="008C1B7B">
        <w:rPr>
          <w:rFonts w:ascii="Courier New" w:eastAsia="Times New Roman" w:hAnsi="Courier New" w:cs="Courier New"/>
          <w:color w:val="212121"/>
          <w:sz w:val="21"/>
          <w:szCs w:val="21"/>
          <w:shd w:val="clear" w:color="auto" w:fill="FFFFFF"/>
          <w:lang w:eastAsia="en-IN"/>
        </w:rPr>
        <w:tab/>
        <w:t>0.45287711070606745</w:t>
      </w:r>
    </w:p>
    <w:p w14:paraId="7F900427"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(2, 6601)</w:t>
      </w:r>
      <w:r w:rsidRPr="008C1B7B">
        <w:rPr>
          <w:rFonts w:ascii="Courier New" w:eastAsia="Times New Roman" w:hAnsi="Courier New" w:cs="Courier New"/>
          <w:color w:val="212121"/>
          <w:sz w:val="21"/>
          <w:szCs w:val="21"/>
          <w:shd w:val="clear" w:color="auto" w:fill="FFFFFF"/>
          <w:lang w:eastAsia="en-IN"/>
        </w:rPr>
        <w:tab/>
        <w:t>0.6056811524587518</w:t>
      </w:r>
    </w:p>
    <w:p w14:paraId="52FC3631"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(3, 2870)</w:t>
      </w:r>
      <w:r w:rsidRPr="008C1B7B">
        <w:rPr>
          <w:rFonts w:ascii="Courier New" w:eastAsia="Times New Roman" w:hAnsi="Courier New" w:cs="Courier New"/>
          <w:color w:val="212121"/>
          <w:sz w:val="21"/>
          <w:szCs w:val="21"/>
          <w:shd w:val="clear" w:color="auto" w:fill="FFFFFF"/>
          <w:lang w:eastAsia="en-IN"/>
        </w:rPr>
        <w:tab/>
        <w:t>0.5864269879324768</w:t>
      </w:r>
    </w:p>
    <w:p w14:paraId="30B7D08A"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(3, 7414)</w:t>
      </w:r>
      <w:r w:rsidRPr="008C1B7B">
        <w:rPr>
          <w:rFonts w:ascii="Courier New" w:eastAsia="Times New Roman" w:hAnsi="Courier New" w:cs="Courier New"/>
          <w:color w:val="212121"/>
          <w:sz w:val="21"/>
          <w:szCs w:val="21"/>
          <w:shd w:val="clear" w:color="auto" w:fill="FFFFFF"/>
          <w:lang w:eastAsia="en-IN"/>
        </w:rPr>
        <w:tab/>
        <w:t>0.8100020912469564</w:t>
      </w:r>
    </w:p>
    <w:p w14:paraId="16C816B3"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(4, 50)</w:t>
      </w:r>
      <w:r w:rsidRPr="008C1B7B">
        <w:rPr>
          <w:rFonts w:ascii="Courier New" w:eastAsia="Times New Roman" w:hAnsi="Courier New" w:cs="Courier New"/>
          <w:color w:val="212121"/>
          <w:sz w:val="21"/>
          <w:szCs w:val="21"/>
          <w:shd w:val="clear" w:color="auto" w:fill="FFFFFF"/>
          <w:lang w:eastAsia="en-IN"/>
        </w:rPr>
        <w:tab/>
        <w:t>0.23633754072626942</w:t>
      </w:r>
    </w:p>
    <w:p w14:paraId="151B9F55"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(4, 5497)</w:t>
      </w:r>
      <w:r w:rsidRPr="008C1B7B">
        <w:rPr>
          <w:rFonts w:ascii="Courier New" w:eastAsia="Times New Roman" w:hAnsi="Courier New" w:cs="Courier New"/>
          <w:color w:val="212121"/>
          <w:sz w:val="21"/>
          <w:szCs w:val="21"/>
          <w:shd w:val="clear" w:color="auto" w:fill="FFFFFF"/>
          <w:lang w:eastAsia="en-IN"/>
        </w:rPr>
        <w:tab/>
        <w:t>0.15743785051118356</w:t>
      </w:r>
    </w:p>
    <w:p w14:paraId="5FBC2C3C"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w:t>
      </w:r>
      <w:r w:rsidRPr="008C1B7B">
        <w:rPr>
          <w:rFonts w:ascii="Courier New" w:eastAsia="Times New Roman" w:hAnsi="Courier New" w:cs="Courier New"/>
          <w:color w:val="212121"/>
          <w:sz w:val="21"/>
          <w:szCs w:val="21"/>
          <w:shd w:val="clear" w:color="auto" w:fill="FFFFFF"/>
          <w:lang w:eastAsia="en-IN"/>
        </w:rPr>
        <w:tab/>
        <w:t>:</w:t>
      </w:r>
    </w:p>
    <w:p w14:paraId="50F9E804"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(4454, 4602)</w:t>
      </w:r>
      <w:r w:rsidRPr="008C1B7B">
        <w:rPr>
          <w:rFonts w:ascii="Courier New" w:eastAsia="Times New Roman" w:hAnsi="Courier New" w:cs="Courier New"/>
          <w:color w:val="212121"/>
          <w:sz w:val="21"/>
          <w:szCs w:val="21"/>
          <w:shd w:val="clear" w:color="auto" w:fill="FFFFFF"/>
          <w:lang w:eastAsia="en-IN"/>
        </w:rPr>
        <w:tab/>
        <w:t>0.2669765732445391</w:t>
      </w:r>
    </w:p>
    <w:p w14:paraId="1E46C2B6"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(4454, 3142)</w:t>
      </w:r>
      <w:r w:rsidRPr="008C1B7B">
        <w:rPr>
          <w:rFonts w:ascii="Courier New" w:eastAsia="Times New Roman" w:hAnsi="Courier New" w:cs="Courier New"/>
          <w:color w:val="212121"/>
          <w:sz w:val="21"/>
          <w:szCs w:val="21"/>
          <w:shd w:val="clear" w:color="auto" w:fill="FFFFFF"/>
          <w:lang w:eastAsia="en-IN"/>
        </w:rPr>
        <w:tab/>
        <w:t>0.32014451677763156</w:t>
      </w:r>
    </w:p>
    <w:p w14:paraId="1BA8911E"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(4455, 2247)</w:t>
      </w:r>
      <w:r w:rsidRPr="008C1B7B">
        <w:rPr>
          <w:rFonts w:ascii="Courier New" w:eastAsia="Times New Roman" w:hAnsi="Courier New" w:cs="Courier New"/>
          <w:color w:val="212121"/>
          <w:sz w:val="21"/>
          <w:szCs w:val="21"/>
          <w:shd w:val="clear" w:color="auto" w:fill="FFFFFF"/>
          <w:lang w:eastAsia="en-IN"/>
        </w:rPr>
        <w:tab/>
        <w:t>0.37052851863170466</w:t>
      </w:r>
    </w:p>
    <w:p w14:paraId="2CD3ECF0"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(4455, 2469)</w:t>
      </w:r>
      <w:r w:rsidRPr="008C1B7B">
        <w:rPr>
          <w:rFonts w:ascii="Courier New" w:eastAsia="Times New Roman" w:hAnsi="Courier New" w:cs="Courier New"/>
          <w:color w:val="212121"/>
          <w:sz w:val="21"/>
          <w:szCs w:val="21"/>
          <w:shd w:val="clear" w:color="auto" w:fill="FFFFFF"/>
          <w:lang w:eastAsia="en-IN"/>
        </w:rPr>
        <w:tab/>
        <w:t>0.35441545511837946</w:t>
      </w:r>
    </w:p>
    <w:p w14:paraId="59358023"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(4455, 5646)</w:t>
      </w:r>
      <w:r w:rsidRPr="008C1B7B">
        <w:rPr>
          <w:rFonts w:ascii="Courier New" w:eastAsia="Times New Roman" w:hAnsi="Courier New" w:cs="Courier New"/>
          <w:color w:val="212121"/>
          <w:sz w:val="21"/>
          <w:szCs w:val="21"/>
          <w:shd w:val="clear" w:color="auto" w:fill="FFFFFF"/>
          <w:lang w:eastAsia="en-IN"/>
        </w:rPr>
        <w:tab/>
        <w:t>0.33545678464631296</w:t>
      </w:r>
    </w:p>
    <w:p w14:paraId="7481AD75"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(4455, 6810)</w:t>
      </w:r>
      <w:r w:rsidRPr="008C1B7B">
        <w:rPr>
          <w:rFonts w:ascii="Courier New" w:eastAsia="Times New Roman" w:hAnsi="Courier New" w:cs="Courier New"/>
          <w:color w:val="212121"/>
          <w:sz w:val="21"/>
          <w:szCs w:val="21"/>
          <w:shd w:val="clear" w:color="auto" w:fill="FFFFFF"/>
          <w:lang w:eastAsia="en-IN"/>
        </w:rPr>
        <w:tab/>
        <w:t>0.29731757715898277</w:t>
      </w:r>
    </w:p>
    <w:p w14:paraId="2DE84D2D"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(4455, 6091)</w:t>
      </w:r>
      <w:r w:rsidRPr="008C1B7B">
        <w:rPr>
          <w:rFonts w:ascii="Courier New" w:eastAsia="Times New Roman" w:hAnsi="Courier New" w:cs="Courier New"/>
          <w:color w:val="212121"/>
          <w:sz w:val="21"/>
          <w:szCs w:val="21"/>
          <w:shd w:val="clear" w:color="auto" w:fill="FFFFFF"/>
          <w:lang w:eastAsia="en-IN"/>
        </w:rPr>
        <w:tab/>
        <w:t>0.23103841516927642</w:t>
      </w:r>
    </w:p>
    <w:p w14:paraId="43E591F0"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(4455, 7113)</w:t>
      </w:r>
      <w:r w:rsidRPr="008C1B7B">
        <w:rPr>
          <w:rFonts w:ascii="Courier New" w:eastAsia="Times New Roman" w:hAnsi="Courier New" w:cs="Courier New"/>
          <w:color w:val="212121"/>
          <w:sz w:val="21"/>
          <w:szCs w:val="21"/>
          <w:shd w:val="clear" w:color="auto" w:fill="FFFFFF"/>
          <w:lang w:eastAsia="en-IN"/>
        </w:rPr>
        <w:tab/>
        <w:t>0.30536590342067704</w:t>
      </w:r>
    </w:p>
    <w:p w14:paraId="591C6ED1"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(4455, 3872)</w:t>
      </w:r>
      <w:r w:rsidRPr="008C1B7B">
        <w:rPr>
          <w:rFonts w:ascii="Courier New" w:eastAsia="Times New Roman" w:hAnsi="Courier New" w:cs="Courier New"/>
          <w:color w:val="212121"/>
          <w:sz w:val="21"/>
          <w:szCs w:val="21"/>
          <w:shd w:val="clear" w:color="auto" w:fill="FFFFFF"/>
          <w:lang w:eastAsia="en-IN"/>
        </w:rPr>
        <w:tab/>
        <w:t>0.3108911491788658</w:t>
      </w:r>
    </w:p>
    <w:p w14:paraId="32D41E78"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(4455, 4715)</w:t>
      </w:r>
      <w:r w:rsidRPr="008C1B7B">
        <w:rPr>
          <w:rFonts w:ascii="Courier New" w:eastAsia="Times New Roman" w:hAnsi="Courier New" w:cs="Courier New"/>
          <w:color w:val="212121"/>
          <w:sz w:val="21"/>
          <w:szCs w:val="21"/>
          <w:shd w:val="clear" w:color="auto" w:fill="FFFFFF"/>
          <w:lang w:eastAsia="en-IN"/>
        </w:rPr>
        <w:tab/>
        <w:t>0.30714144758811196</w:t>
      </w:r>
    </w:p>
    <w:p w14:paraId="0EA1B392"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(4455, 6916)</w:t>
      </w:r>
      <w:r w:rsidRPr="008C1B7B">
        <w:rPr>
          <w:rFonts w:ascii="Courier New" w:eastAsia="Times New Roman" w:hAnsi="Courier New" w:cs="Courier New"/>
          <w:color w:val="212121"/>
          <w:sz w:val="21"/>
          <w:szCs w:val="21"/>
          <w:shd w:val="clear" w:color="auto" w:fill="FFFFFF"/>
          <w:lang w:eastAsia="en-IN"/>
        </w:rPr>
        <w:tab/>
        <w:t>0.19636985317119715</w:t>
      </w:r>
    </w:p>
    <w:p w14:paraId="6C729093"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(4455, 3922)</w:t>
      </w:r>
      <w:r w:rsidRPr="008C1B7B">
        <w:rPr>
          <w:rFonts w:ascii="Courier New" w:eastAsia="Times New Roman" w:hAnsi="Courier New" w:cs="Courier New"/>
          <w:color w:val="212121"/>
          <w:sz w:val="21"/>
          <w:szCs w:val="21"/>
          <w:shd w:val="clear" w:color="auto" w:fill="FFFFFF"/>
          <w:lang w:eastAsia="en-IN"/>
        </w:rPr>
        <w:tab/>
        <w:t>0.31287563163368587</w:t>
      </w:r>
    </w:p>
    <w:p w14:paraId="02213B83"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(4455, 4456)</w:t>
      </w:r>
      <w:r w:rsidRPr="008C1B7B">
        <w:rPr>
          <w:rFonts w:ascii="Courier New" w:eastAsia="Times New Roman" w:hAnsi="Courier New" w:cs="Courier New"/>
          <w:color w:val="212121"/>
          <w:sz w:val="21"/>
          <w:szCs w:val="21"/>
          <w:shd w:val="clear" w:color="auto" w:fill="FFFFFF"/>
          <w:lang w:eastAsia="en-IN"/>
        </w:rPr>
        <w:tab/>
        <w:t>0.24920025316220423</w:t>
      </w:r>
    </w:p>
    <w:p w14:paraId="4FF4B77A"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(4456, 141)</w:t>
      </w:r>
      <w:r w:rsidRPr="008C1B7B">
        <w:rPr>
          <w:rFonts w:ascii="Courier New" w:eastAsia="Times New Roman" w:hAnsi="Courier New" w:cs="Courier New"/>
          <w:color w:val="212121"/>
          <w:sz w:val="21"/>
          <w:szCs w:val="21"/>
          <w:shd w:val="clear" w:color="auto" w:fill="FFFFFF"/>
          <w:lang w:eastAsia="en-IN"/>
        </w:rPr>
        <w:tab/>
        <w:t>0.292943737785358</w:t>
      </w:r>
    </w:p>
    <w:p w14:paraId="7A2FA793"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(4456, 647)</w:t>
      </w:r>
      <w:r w:rsidRPr="008C1B7B">
        <w:rPr>
          <w:rFonts w:ascii="Courier New" w:eastAsia="Times New Roman" w:hAnsi="Courier New" w:cs="Courier New"/>
          <w:color w:val="212121"/>
          <w:sz w:val="21"/>
          <w:szCs w:val="21"/>
          <w:shd w:val="clear" w:color="auto" w:fill="FFFFFF"/>
          <w:lang w:eastAsia="en-IN"/>
        </w:rPr>
        <w:tab/>
        <w:t>0.30133182431707617</w:t>
      </w:r>
    </w:p>
    <w:p w14:paraId="113CA499"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(4456, 6311)</w:t>
      </w:r>
      <w:r w:rsidRPr="008C1B7B">
        <w:rPr>
          <w:rFonts w:ascii="Courier New" w:eastAsia="Times New Roman" w:hAnsi="Courier New" w:cs="Courier New"/>
          <w:color w:val="212121"/>
          <w:sz w:val="21"/>
          <w:szCs w:val="21"/>
          <w:shd w:val="clear" w:color="auto" w:fill="FFFFFF"/>
          <w:lang w:eastAsia="en-IN"/>
        </w:rPr>
        <w:tab/>
        <w:t>0.30133182431707617</w:t>
      </w:r>
    </w:p>
    <w:p w14:paraId="5E832E2A"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(4456, 5569)</w:t>
      </w:r>
      <w:r w:rsidRPr="008C1B7B">
        <w:rPr>
          <w:rFonts w:ascii="Courier New" w:eastAsia="Times New Roman" w:hAnsi="Courier New" w:cs="Courier New"/>
          <w:color w:val="212121"/>
          <w:sz w:val="21"/>
          <w:szCs w:val="21"/>
          <w:shd w:val="clear" w:color="auto" w:fill="FFFFFF"/>
          <w:lang w:eastAsia="en-IN"/>
        </w:rPr>
        <w:tab/>
        <w:t>0.4619395404299172</w:t>
      </w:r>
    </w:p>
    <w:p w14:paraId="698EDE04"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(4456, 6028)</w:t>
      </w:r>
      <w:r w:rsidRPr="008C1B7B">
        <w:rPr>
          <w:rFonts w:ascii="Courier New" w:eastAsia="Times New Roman" w:hAnsi="Courier New" w:cs="Courier New"/>
          <w:color w:val="212121"/>
          <w:sz w:val="21"/>
          <w:szCs w:val="21"/>
          <w:shd w:val="clear" w:color="auto" w:fill="FFFFFF"/>
          <w:lang w:eastAsia="en-IN"/>
        </w:rPr>
        <w:tab/>
        <w:t>0.21034888000987115</w:t>
      </w:r>
    </w:p>
    <w:p w14:paraId="28E83AB6"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(4456, 7154)</w:t>
      </w:r>
      <w:r w:rsidRPr="008C1B7B">
        <w:rPr>
          <w:rFonts w:ascii="Courier New" w:eastAsia="Times New Roman" w:hAnsi="Courier New" w:cs="Courier New"/>
          <w:color w:val="212121"/>
          <w:sz w:val="21"/>
          <w:szCs w:val="21"/>
          <w:shd w:val="clear" w:color="auto" w:fill="FFFFFF"/>
          <w:lang w:eastAsia="en-IN"/>
        </w:rPr>
        <w:tab/>
        <w:t>0.24083218452280053</w:t>
      </w:r>
    </w:p>
    <w:p w14:paraId="70212A3C"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(4456, 7150)</w:t>
      </w:r>
      <w:r w:rsidRPr="008C1B7B">
        <w:rPr>
          <w:rFonts w:ascii="Courier New" w:eastAsia="Times New Roman" w:hAnsi="Courier New" w:cs="Courier New"/>
          <w:color w:val="212121"/>
          <w:sz w:val="21"/>
          <w:szCs w:val="21"/>
          <w:shd w:val="clear" w:color="auto" w:fill="FFFFFF"/>
          <w:lang w:eastAsia="en-IN"/>
        </w:rPr>
        <w:tab/>
        <w:t>0.3677554681447669</w:t>
      </w:r>
    </w:p>
    <w:p w14:paraId="435E42FF"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(4456, 6249)</w:t>
      </w:r>
      <w:r w:rsidRPr="008C1B7B">
        <w:rPr>
          <w:rFonts w:ascii="Courier New" w:eastAsia="Times New Roman" w:hAnsi="Courier New" w:cs="Courier New"/>
          <w:color w:val="212121"/>
          <w:sz w:val="21"/>
          <w:szCs w:val="21"/>
          <w:shd w:val="clear" w:color="auto" w:fill="FFFFFF"/>
          <w:lang w:eastAsia="en-IN"/>
        </w:rPr>
        <w:tab/>
        <w:t>0.17573831794959716</w:t>
      </w:r>
    </w:p>
    <w:p w14:paraId="123D0C94"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(4456, 6307)</w:t>
      </w:r>
      <w:r w:rsidRPr="008C1B7B">
        <w:rPr>
          <w:rFonts w:ascii="Courier New" w:eastAsia="Times New Roman" w:hAnsi="Courier New" w:cs="Courier New"/>
          <w:color w:val="212121"/>
          <w:sz w:val="21"/>
          <w:szCs w:val="21"/>
          <w:shd w:val="clear" w:color="auto" w:fill="FFFFFF"/>
          <w:lang w:eastAsia="en-IN"/>
        </w:rPr>
        <w:tab/>
        <w:t>0.2752760476857975</w:t>
      </w:r>
    </w:p>
    <w:p w14:paraId="4B18385F"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(4456, 334)</w:t>
      </w:r>
      <w:r w:rsidRPr="008C1B7B">
        <w:rPr>
          <w:rFonts w:ascii="Courier New" w:eastAsia="Times New Roman" w:hAnsi="Courier New" w:cs="Courier New"/>
          <w:color w:val="212121"/>
          <w:sz w:val="21"/>
          <w:szCs w:val="21"/>
          <w:shd w:val="clear" w:color="auto" w:fill="FFFFFF"/>
          <w:lang w:eastAsia="en-IN"/>
        </w:rPr>
        <w:tab/>
        <w:t>0.2220077711654938</w:t>
      </w:r>
    </w:p>
    <w:p w14:paraId="7B376D99" w14:textId="77777777" w:rsidR="008C1B7B" w:rsidRPr="008C1B7B" w:rsidRDefault="008C1B7B" w:rsidP="008C1B7B">
      <w:pPr>
        <w:spacing w:after="0" w:line="240" w:lineRule="auto"/>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(4456, 5778)</w:t>
      </w:r>
      <w:r w:rsidRPr="008C1B7B">
        <w:rPr>
          <w:rFonts w:ascii="Courier New" w:eastAsia="Times New Roman" w:hAnsi="Courier New" w:cs="Courier New"/>
          <w:color w:val="212121"/>
          <w:sz w:val="21"/>
          <w:szCs w:val="21"/>
          <w:shd w:val="clear" w:color="auto" w:fill="FFFFFF"/>
          <w:lang w:eastAsia="en-IN"/>
        </w:rPr>
        <w:tab/>
        <w:t>0.16243064490100795</w:t>
      </w:r>
    </w:p>
    <w:p w14:paraId="3BF4149C" w14:textId="187485AA" w:rsidR="008C1B7B" w:rsidRDefault="008C1B7B" w:rsidP="008C1B7B">
      <w:pPr>
        <w:shd w:val="clear" w:color="auto" w:fill="FFFFFE"/>
        <w:spacing w:after="0" w:line="285" w:lineRule="atLeast"/>
        <w:rPr>
          <w:rFonts w:ascii="Courier New" w:eastAsia="Times New Roman" w:hAnsi="Courier New" w:cs="Courier New"/>
          <w:color w:val="212121"/>
          <w:sz w:val="21"/>
          <w:szCs w:val="21"/>
          <w:shd w:val="clear" w:color="auto" w:fill="FFFFFF"/>
          <w:lang w:eastAsia="en-IN"/>
        </w:rPr>
      </w:pPr>
      <w:r w:rsidRPr="008C1B7B">
        <w:rPr>
          <w:rFonts w:ascii="Courier New" w:eastAsia="Times New Roman" w:hAnsi="Courier New" w:cs="Courier New"/>
          <w:color w:val="212121"/>
          <w:sz w:val="21"/>
          <w:szCs w:val="21"/>
          <w:shd w:val="clear" w:color="auto" w:fill="FFFFFF"/>
          <w:lang w:eastAsia="en-IN"/>
        </w:rPr>
        <w:t xml:space="preserve">  (4456, 2870)</w:t>
      </w:r>
      <w:r w:rsidRPr="008C1B7B">
        <w:rPr>
          <w:rFonts w:ascii="Courier New" w:eastAsia="Times New Roman" w:hAnsi="Courier New" w:cs="Courier New"/>
          <w:color w:val="212121"/>
          <w:sz w:val="21"/>
          <w:szCs w:val="21"/>
          <w:shd w:val="clear" w:color="auto" w:fill="FFFFFF"/>
          <w:lang w:eastAsia="en-IN"/>
        </w:rPr>
        <w:tab/>
        <w:t>0.31523196273113385</w:t>
      </w:r>
    </w:p>
    <w:p w14:paraId="16BBECBA" w14:textId="77777777" w:rsidR="00B044FB" w:rsidRDefault="00B044FB" w:rsidP="00B044FB">
      <w:pPr>
        <w:shd w:val="clear" w:color="auto" w:fill="FFFFFE"/>
        <w:spacing w:after="0" w:line="285" w:lineRule="atLeast"/>
        <w:rPr>
          <w:rFonts w:ascii="Courier New" w:eastAsia="Times New Roman" w:hAnsi="Courier New" w:cs="Courier New"/>
          <w:color w:val="008000"/>
          <w:sz w:val="21"/>
          <w:szCs w:val="21"/>
          <w:lang w:eastAsia="en-IN"/>
        </w:rPr>
      </w:pPr>
    </w:p>
    <w:p w14:paraId="62CCEBD7" w14:textId="671CD879" w:rsidR="00F143AE" w:rsidRDefault="00F143AE" w:rsidP="00B044FB">
      <w:pPr>
        <w:shd w:val="clear" w:color="auto" w:fill="FFFFFE"/>
        <w:spacing w:after="0" w:line="285" w:lineRule="atLeast"/>
        <w:rPr>
          <w:rFonts w:ascii="Courier New" w:eastAsia="Times New Roman" w:hAnsi="Courier New" w:cs="Courier New"/>
          <w:color w:val="008000"/>
          <w:sz w:val="21"/>
          <w:szCs w:val="21"/>
          <w:lang w:eastAsia="en-IN"/>
        </w:rPr>
      </w:pPr>
      <w:r>
        <w:rPr>
          <w:rFonts w:ascii="Courier New" w:eastAsia="Times New Roman" w:hAnsi="Courier New" w:cs="Courier New"/>
          <w:color w:val="008000"/>
          <w:sz w:val="21"/>
          <w:szCs w:val="21"/>
          <w:lang w:eastAsia="en-IN"/>
        </w:rPr>
        <w:lastRenderedPageBreak/>
        <w:t>Step 10:</w:t>
      </w:r>
    </w:p>
    <w:p w14:paraId="18A3E626" w14:textId="3F2753F6" w:rsidR="00B044FB" w:rsidRPr="00B044FB" w:rsidRDefault="00B044FB" w:rsidP="00B044FB">
      <w:pPr>
        <w:shd w:val="clear" w:color="auto" w:fill="FFFFFE"/>
        <w:spacing w:after="0" w:line="285" w:lineRule="atLeast"/>
        <w:rPr>
          <w:rFonts w:ascii="Courier New" w:eastAsia="Times New Roman" w:hAnsi="Courier New" w:cs="Courier New"/>
          <w:color w:val="000000"/>
          <w:sz w:val="21"/>
          <w:szCs w:val="21"/>
          <w:lang w:eastAsia="en-IN"/>
        </w:rPr>
      </w:pPr>
      <w:r w:rsidRPr="00B044FB">
        <w:rPr>
          <w:rFonts w:ascii="Courier New" w:eastAsia="Times New Roman" w:hAnsi="Courier New" w:cs="Courier New"/>
          <w:color w:val="008000"/>
          <w:sz w:val="21"/>
          <w:szCs w:val="21"/>
          <w:lang w:eastAsia="en-IN"/>
        </w:rPr>
        <w:t>#</w:t>
      </w:r>
      <w:proofErr w:type="gramStart"/>
      <w:r w:rsidRPr="00B044FB">
        <w:rPr>
          <w:rFonts w:ascii="Courier New" w:eastAsia="Times New Roman" w:hAnsi="Courier New" w:cs="Courier New"/>
          <w:color w:val="008000"/>
          <w:sz w:val="21"/>
          <w:szCs w:val="21"/>
          <w:lang w:eastAsia="en-IN"/>
        </w:rPr>
        <w:t>training</w:t>
      </w:r>
      <w:proofErr w:type="gramEnd"/>
      <w:r w:rsidRPr="00B044FB">
        <w:rPr>
          <w:rFonts w:ascii="Courier New" w:eastAsia="Times New Roman" w:hAnsi="Courier New" w:cs="Courier New"/>
          <w:color w:val="008000"/>
          <w:sz w:val="21"/>
          <w:szCs w:val="21"/>
          <w:lang w:eastAsia="en-IN"/>
        </w:rPr>
        <w:t> the model</w:t>
      </w:r>
    </w:p>
    <w:p w14:paraId="62C10C28" w14:textId="77777777" w:rsidR="00B044FB" w:rsidRPr="00B044FB" w:rsidRDefault="00B044FB" w:rsidP="00B044FB">
      <w:pPr>
        <w:shd w:val="clear" w:color="auto" w:fill="FFFFFE"/>
        <w:spacing w:after="0" w:line="285" w:lineRule="atLeast"/>
        <w:rPr>
          <w:rFonts w:ascii="Courier New" w:eastAsia="Times New Roman" w:hAnsi="Courier New" w:cs="Courier New"/>
          <w:color w:val="000000"/>
          <w:sz w:val="21"/>
          <w:szCs w:val="21"/>
          <w:lang w:eastAsia="en-IN"/>
        </w:rPr>
      </w:pPr>
      <w:r w:rsidRPr="00B044FB">
        <w:rPr>
          <w:rFonts w:ascii="Courier New" w:eastAsia="Times New Roman" w:hAnsi="Courier New" w:cs="Courier New"/>
          <w:color w:val="008000"/>
          <w:sz w:val="21"/>
          <w:szCs w:val="21"/>
          <w:lang w:eastAsia="en-IN"/>
        </w:rPr>
        <w:t>#</w:t>
      </w:r>
      <w:proofErr w:type="gramStart"/>
      <w:r w:rsidRPr="00B044FB">
        <w:rPr>
          <w:rFonts w:ascii="Courier New" w:eastAsia="Times New Roman" w:hAnsi="Courier New" w:cs="Courier New"/>
          <w:color w:val="008000"/>
          <w:sz w:val="21"/>
          <w:szCs w:val="21"/>
          <w:lang w:eastAsia="en-IN"/>
        </w:rPr>
        <w:t>logistic</w:t>
      </w:r>
      <w:proofErr w:type="gramEnd"/>
      <w:r w:rsidRPr="00B044FB">
        <w:rPr>
          <w:rFonts w:ascii="Courier New" w:eastAsia="Times New Roman" w:hAnsi="Courier New" w:cs="Courier New"/>
          <w:color w:val="008000"/>
          <w:sz w:val="21"/>
          <w:szCs w:val="21"/>
          <w:lang w:eastAsia="en-IN"/>
        </w:rPr>
        <w:t> regression</w:t>
      </w:r>
    </w:p>
    <w:p w14:paraId="22FC37E5" w14:textId="77777777" w:rsidR="00B044FB" w:rsidRDefault="00B044FB" w:rsidP="00B044FB">
      <w:pPr>
        <w:shd w:val="clear" w:color="auto" w:fill="FFFFFE"/>
        <w:spacing w:after="0" w:line="285" w:lineRule="atLeast"/>
        <w:rPr>
          <w:rFonts w:ascii="Courier New" w:eastAsia="Times New Roman" w:hAnsi="Courier New" w:cs="Courier New"/>
          <w:color w:val="000000"/>
          <w:sz w:val="21"/>
          <w:szCs w:val="21"/>
          <w:lang w:eastAsia="en-IN"/>
        </w:rPr>
      </w:pPr>
      <w:r w:rsidRPr="00B044FB">
        <w:rPr>
          <w:rFonts w:ascii="Courier New" w:eastAsia="Times New Roman" w:hAnsi="Courier New" w:cs="Courier New"/>
          <w:color w:val="000000"/>
          <w:sz w:val="21"/>
          <w:szCs w:val="21"/>
          <w:lang w:eastAsia="en-IN"/>
        </w:rPr>
        <w:t>model=</w:t>
      </w:r>
      <w:proofErr w:type="spellStart"/>
      <w:proofErr w:type="gramStart"/>
      <w:r w:rsidRPr="00B044FB">
        <w:rPr>
          <w:rFonts w:ascii="Courier New" w:eastAsia="Times New Roman" w:hAnsi="Courier New" w:cs="Courier New"/>
          <w:color w:val="000000"/>
          <w:sz w:val="21"/>
          <w:szCs w:val="21"/>
          <w:lang w:eastAsia="en-IN"/>
        </w:rPr>
        <w:t>LogisticRegression</w:t>
      </w:r>
      <w:proofErr w:type="spellEnd"/>
      <w:r w:rsidRPr="00B044FB">
        <w:rPr>
          <w:rFonts w:ascii="Courier New" w:eastAsia="Times New Roman" w:hAnsi="Courier New" w:cs="Courier New"/>
          <w:color w:val="000000"/>
          <w:sz w:val="21"/>
          <w:szCs w:val="21"/>
          <w:lang w:eastAsia="en-IN"/>
        </w:rPr>
        <w:t>(</w:t>
      </w:r>
      <w:proofErr w:type="gramEnd"/>
      <w:r w:rsidRPr="00B044FB">
        <w:rPr>
          <w:rFonts w:ascii="Courier New" w:eastAsia="Times New Roman" w:hAnsi="Courier New" w:cs="Courier New"/>
          <w:color w:val="000000"/>
          <w:sz w:val="21"/>
          <w:szCs w:val="21"/>
          <w:lang w:eastAsia="en-IN"/>
        </w:rPr>
        <w:t>)</w:t>
      </w:r>
    </w:p>
    <w:p w14:paraId="18969395" w14:textId="77777777" w:rsidR="00F143AE" w:rsidRPr="00F143AE" w:rsidRDefault="00F143AE" w:rsidP="00F143AE">
      <w:pPr>
        <w:shd w:val="clear" w:color="auto" w:fill="FFFFFE"/>
        <w:spacing w:after="0" w:line="285" w:lineRule="atLeast"/>
        <w:rPr>
          <w:rFonts w:ascii="Courier New" w:eastAsia="Times New Roman" w:hAnsi="Courier New" w:cs="Courier New"/>
          <w:color w:val="000000"/>
          <w:sz w:val="21"/>
          <w:szCs w:val="21"/>
          <w:lang w:eastAsia="en-IN"/>
        </w:rPr>
      </w:pPr>
      <w:r w:rsidRPr="00F143AE">
        <w:rPr>
          <w:rFonts w:ascii="Courier New" w:eastAsia="Times New Roman" w:hAnsi="Courier New" w:cs="Courier New"/>
          <w:color w:val="008000"/>
          <w:sz w:val="21"/>
          <w:szCs w:val="21"/>
          <w:lang w:eastAsia="en-IN"/>
        </w:rPr>
        <w:t>#</w:t>
      </w:r>
      <w:proofErr w:type="gramStart"/>
      <w:r w:rsidRPr="00F143AE">
        <w:rPr>
          <w:rFonts w:ascii="Courier New" w:eastAsia="Times New Roman" w:hAnsi="Courier New" w:cs="Courier New"/>
          <w:color w:val="008000"/>
          <w:sz w:val="21"/>
          <w:szCs w:val="21"/>
          <w:lang w:eastAsia="en-IN"/>
        </w:rPr>
        <w:t>training</w:t>
      </w:r>
      <w:proofErr w:type="gramEnd"/>
      <w:r w:rsidRPr="00F143AE">
        <w:rPr>
          <w:rFonts w:ascii="Courier New" w:eastAsia="Times New Roman" w:hAnsi="Courier New" w:cs="Courier New"/>
          <w:color w:val="008000"/>
          <w:sz w:val="21"/>
          <w:szCs w:val="21"/>
          <w:lang w:eastAsia="en-IN"/>
        </w:rPr>
        <w:t> the logistic regression model with the training data</w:t>
      </w:r>
    </w:p>
    <w:p w14:paraId="63A88382" w14:textId="77777777" w:rsidR="00F143AE" w:rsidRPr="00F143AE" w:rsidRDefault="00F143AE" w:rsidP="00F143AE">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F143AE">
        <w:rPr>
          <w:rFonts w:ascii="Courier New" w:eastAsia="Times New Roman" w:hAnsi="Courier New" w:cs="Courier New"/>
          <w:color w:val="000000"/>
          <w:sz w:val="21"/>
          <w:szCs w:val="21"/>
          <w:lang w:eastAsia="en-IN"/>
        </w:rPr>
        <w:t>model.fit</w:t>
      </w:r>
      <w:proofErr w:type="spellEnd"/>
      <w:r w:rsidRPr="00F143AE">
        <w:rPr>
          <w:rFonts w:ascii="Courier New" w:eastAsia="Times New Roman" w:hAnsi="Courier New" w:cs="Courier New"/>
          <w:color w:val="000000"/>
          <w:sz w:val="21"/>
          <w:szCs w:val="21"/>
          <w:lang w:eastAsia="en-IN"/>
        </w:rPr>
        <w:t>(</w:t>
      </w:r>
      <w:proofErr w:type="spellStart"/>
      <w:r w:rsidRPr="00F143AE">
        <w:rPr>
          <w:rFonts w:ascii="Courier New" w:eastAsia="Times New Roman" w:hAnsi="Courier New" w:cs="Courier New"/>
          <w:color w:val="000000"/>
          <w:sz w:val="21"/>
          <w:szCs w:val="21"/>
          <w:lang w:eastAsia="en-IN"/>
        </w:rPr>
        <w:t>X_train_</w:t>
      </w:r>
      <w:proofErr w:type="gramStart"/>
      <w:r w:rsidRPr="00F143AE">
        <w:rPr>
          <w:rFonts w:ascii="Courier New" w:eastAsia="Times New Roman" w:hAnsi="Courier New" w:cs="Courier New"/>
          <w:color w:val="000000"/>
          <w:sz w:val="21"/>
          <w:szCs w:val="21"/>
          <w:lang w:eastAsia="en-IN"/>
        </w:rPr>
        <w:t>features,Y</w:t>
      </w:r>
      <w:proofErr w:type="gramEnd"/>
      <w:r w:rsidRPr="00F143AE">
        <w:rPr>
          <w:rFonts w:ascii="Courier New" w:eastAsia="Times New Roman" w:hAnsi="Courier New" w:cs="Courier New"/>
          <w:color w:val="000000"/>
          <w:sz w:val="21"/>
          <w:szCs w:val="21"/>
          <w:lang w:eastAsia="en-IN"/>
        </w:rPr>
        <w:t>_train</w:t>
      </w:r>
      <w:proofErr w:type="spellEnd"/>
      <w:r w:rsidRPr="00F143AE">
        <w:rPr>
          <w:rFonts w:ascii="Courier New" w:eastAsia="Times New Roman" w:hAnsi="Courier New" w:cs="Courier New"/>
          <w:color w:val="000000"/>
          <w:sz w:val="21"/>
          <w:szCs w:val="21"/>
          <w:lang w:eastAsia="en-IN"/>
        </w:rPr>
        <w:t>)</w:t>
      </w:r>
    </w:p>
    <w:p w14:paraId="79A67570" w14:textId="0FDEB98A" w:rsidR="00F143AE" w:rsidRDefault="002A181F" w:rsidP="00B044FB">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output:</w:t>
      </w:r>
    </w:p>
    <w:p w14:paraId="55249B98" w14:textId="2FA1E236" w:rsidR="002A181F" w:rsidRDefault="002A181F" w:rsidP="00B044FB">
      <w:pPr>
        <w:shd w:val="clear" w:color="auto" w:fill="FFFFFE"/>
        <w:spacing w:after="0" w:line="285" w:lineRule="atLeast"/>
        <w:rPr>
          <w:rFonts w:ascii="Courier New" w:hAnsi="Courier New" w:cs="Courier New"/>
          <w:color w:val="212121"/>
          <w:sz w:val="21"/>
          <w:szCs w:val="21"/>
          <w:shd w:val="clear" w:color="auto" w:fill="FFFFFF"/>
        </w:rPr>
      </w:pPr>
      <w:proofErr w:type="spellStart"/>
      <w:proofErr w:type="gramStart"/>
      <w:r>
        <w:rPr>
          <w:rFonts w:ascii="Courier New" w:hAnsi="Courier New" w:cs="Courier New"/>
          <w:color w:val="212121"/>
          <w:sz w:val="21"/>
          <w:szCs w:val="21"/>
          <w:shd w:val="clear" w:color="auto" w:fill="FFFFFF"/>
        </w:rPr>
        <w:t>LogisticRegression</w:t>
      </w:r>
      <w:proofErr w:type="spellEnd"/>
      <w:r>
        <w:rPr>
          <w:rFonts w:ascii="Courier New" w:hAnsi="Courier New" w:cs="Courier New"/>
          <w:color w:val="212121"/>
          <w:sz w:val="21"/>
          <w:szCs w:val="21"/>
          <w:shd w:val="clear" w:color="auto" w:fill="FFFFFF"/>
        </w:rPr>
        <w:t>(</w:t>
      </w:r>
      <w:proofErr w:type="gramEnd"/>
      <w:r>
        <w:rPr>
          <w:rFonts w:ascii="Courier New" w:hAnsi="Courier New" w:cs="Courier New"/>
          <w:color w:val="212121"/>
          <w:sz w:val="21"/>
          <w:szCs w:val="21"/>
          <w:shd w:val="clear" w:color="auto" w:fill="FFFFFF"/>
        </w:rPr>
        <w:t>)</w:t>
      </w:r>
    </w:p>
    <w:p w14:paraId="24FC4F90" w14:textId="2F0BAAC0" w:rsidR="002A181F" w:rsidRPr="00B044FB" w:rsidRDefault="007C5071" w:rsidP="00B044FB">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Step 11:</w:t>
      </w:r>
    </w:p>
    <w:p w14:paraId="0F6A87D7" w14:textId="77777777" w:rsidR="00AB4791" w:rsidRPr="00AB4791" w:rsidRDefault="00AB4791" w:rsidP="00AB4791">
      <w:pPr>
        <w:shd w:val="clear" w:color="auto" w:fill="FFFFFE"/>
        <w:spacing w:after="0" w:line="285" w:lineRule="atLeast"/>
        <w:rPr>
          <w:rFonts w:ascii="Courier New" w:eastAsia="Times New Roman" w:hAnsi="Courier New" w:cs="Courier New"/>
          <w:color w:val="000000"/>
          <w:sz w:val="21"/>
          <w:szCs w:val="21"/>
          <w:lang w:eastAsia="en-IN"/>
        </w:rPr>
      </w:pPr>
      <w:r w:rsidRPr="00AB4791">
        <w:rPr>
          <w:rFonts w:ascii="Courier New" w:eastAsia="Times New Roman" w:hAnsi="Courier New" w:cs="Courier New"/>
          <w:color w:val="008000"/>
          <w:sz w:val="21"/>
          <w:szCs w:val="21"/>
          <w:lang w:eastAsia="en-IN"/>
        </w:rPr>
        <w:t>#</w:t>
      </w:r>
      <w:proofErr w:type="gramStart"/>
      <w:r w:rsidRPr="00AB4791">
        <w:rPr>
          <w:rFonts w:ascii="Courier New" w:eastAsia="Times New Roman" w:hAnsi="Courier New" w:cs="Courier New"/>
          <w:color w:val="008000"/>
          <w:sz w:val="21"/>
          <w:szCs w:val="21"/>
          <w:lang w:eastAsia="en-IN"/>
        </w:rPr>
        <w:t>evaluting</w:t>
      </w:r>
      <w:proofErr w:type="gramEnd"/>
      <w:r w:rsidRPr="00AB4791">
        <w:rPr>
          <w:rFonts w:ascii="Courier New" w:eastAsia="Times New Roman" w:hAnsi="Courier New" w:cs="Courier New"/>
          <w:color w:val="008000"/>
          <w:sz w:val="21"/>
          <w:szCs w:val="21"/>
          <w:lang w:eastAsia="en-IN"/>
        </w:rPr>
        <w:t> the </w:t>
      </w:r>
      <w:proofErr w:type="spellStart"/>
      <w:r w:rsidRPr="00AB4791">
        <w:rPr>
          <w:rFonts w:ascii="Courier New" w:eastAsia="Times New Roman" w:hAnsi="Courier New" w:cs="Courier New"/>
          <w:color w:val="008000"/>
          <w:sz w:val="21"/>
          <w:szCs w:val="21"/>
          <w:lang w:eastAsia="en-IN"/>
        </w:rPr>
        <w:t>trrained</w:t>
      </w:r>
      <w:proofErr w:type="spellEnd"/>
      <w:r w:rsidRPr="00AB4791">
        <w:rPr>
          <w:rFonts w:ascii="Courier New" w:eastAsia="Times New Roman" w:hAnsi="Courier New" w:cs="Courier New"/>
          <w:color w:val="008000"/>
          <w:sz w:val="21"/>
          <w:szCs w:val="21"/>
          <w:lang w:eastAsia="en-IN"/>
        </w:rPr>
        <w:t> model</w:t>
      </w:r>
    </w:p>
    <w:p w14:paraId="04EA0E30" w14:textId="77777777" w:rsidR="00AB4791" w:rsidRPr="00AB4791" w:rsidRDefault="00AB4791" w:rsidP="00AB4791">
      <w:pPr>
        <w:shd w:val="clear" w:color="auto" w:fill="FFFFFE"/>
        <w:spacing w:after="0" w:line="285" w:lineRule="atLeast"/>
        <w:rPr>
          <w:rFonts w:ascii="Courier New" w:eastAsia="Times New Roman" w:hAnsi="Courier New" w:cs="Courier New"/>
          <w:color w:val="000000"/>
          <w:sz w:val="21"/>
          <w:szCs w:val="21"/>
          <w:lang w:eastAsia="en-IN"/>
        </w:rPr>
      </w:pPr>
      <w:r w:rsidRPr="00AB4791">
        <w:rPr>
          <w:rFonts w:ascii="Courier New" w:eastAsia="Times New Roman" w:hAnsi="Courier New" w:cs="Courier New"/>
          <w:color w:val="008000"/>
          <w:sz w:val="21"/>
          <w:szCs w:val="21"/>
          <w:lang w:eastAsia="en-IN"/>
        </w:rPr>
        <w:t>#</w:t>
      </w:r>
      <w:proofErr w:type="gramStart"/>
      <w:r w:rsidRPr="00AB4791">
        <w:rPr>
          <w:rFonts w:ascii="Courier New" w:eastAsia="Times New Roman" w:hAnsi="Courier New" w:cs="Courier New"/>
          <w:color w:val="008000"/>
          <w:sz w:val="21"/>
          <w:szCs w:val="21"/>
          <w:lang w:eastAsia="en-IN"/>
        </w:rPr>
        <w:t>prediction</w:t>
      </w:r>
      <w:proofErr w:type="gramEnd"/>
      <w:r w:rsidRPr="00AB4791">
        <w:rPr>
          <w:rFonts w:ascii="Courier New" w:eastAsia="Times New Roman" w:hAnsi="Courier New" w:cs="Courier New"/>
          <w:color w:val="008000"/>
          <w:sz w:val="21"/>
          <w:szCs w:val="21"/>
          <w:lang w:eastAsia="en-IN"/>
        </w:rPr>
        <w:t> on training data</w:t>
      </w:r>
    </w:p>
    <w:p w14:paraId="222EFB11" w14:textId="77777777" w:rsidR="00AB4791" w:rsidRPr="00AB4791" w:rsidRDefault="00AB4791" w:rsidP="00AB4791">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AB4791">
        <w:rPr>
          <w:rFonts w:ascii="Courier New" w:eastAsia="Times New Roman" w:hAnsi="Courier New" w:cs="Courier New"/>
          <w:color w:val="000000"/>
          <w:sz w:val="21"/>
          <w:szCs w:val="21"/>
          <w:lang w:eastAsia="en-IN"/>
        </w:rPr>
        <w:t>y_pred_train</w:t>
      </w:r>
      <w:proofErr w:type="spellEnd"/>
      <w:r w:rsidRPr="00AB4791">
        <w:rPr>
          <w:rFonts w:ascii="Courier New" w:eastAsia="Times New Roman" w:hAnsi="Courier New" w:cs="Courier New"/>
          <w:color w:val="000000"/>
          <w:sz w:val="21"/>
          <w:szCs w:val="21"/>
          <w:lang w:eastAsia="en-IN"/>
        </w:rPr>
        <w:t>=</w:t>
      </w:r>
      <w:proofErr w:type="spellStart"/>
      <w:proofErr w:type="gramStart"/>
      <w:r w:rsidRPr="00AB4791">
        <w:rPr>
          <w:rFonts w:ascii="Courier New" w:eastAsia="Times New Roman" w:hAnsi="Courier New" w:cs="Courier New"/>
          <w:color w:val="000000"/>
          <w:sz w:val="21"/>
          <w:szCs w:val="21"/>
          <w:lang w:eastAsia="en-IN"/>
        </w:rPr>
        <w:t>model.predict</w:t>
      </w:r>
      <w:proofErr w:type="spellEnd"/>
      <w:proofErr w:type="gramEnd"/>
      <w:r w:rsidRPr="00AB4791">
        <w:rPr>
          <w:rFonts w:ascii="Courier New" w:eastAsia="Times New Roman" w:hAnsi="Courier New" w:cs="Courier New"/>
          <w:color w:val="000000"/>
          <w:sz w:val="21"/>
          <w:szCs w:val="21"/>
          <w:lang w:eastAsia="en-IN"/>
        </w:rPr>
        <w:t>(</w:t>
      </w:r>
      <w:proofErr w:type="spellStart"/>
      <w:r w:rsidRPr="00AB4791">
        <w:rPr>
          <w:rFonts w:ascii="Courier New" w:eastAsia="Times New Roman" w:hAnsi="Courier New" w:cs="Courier New"/>
          <w:color w:val="000000"/>
          <w:sz w:val="21"/>
          <w:szCs w:val="21"/>
          <w:lang w:eastAsia="en-IN"/>
        </w:rPr>
        <w:t>X_train_features</w:t>
      </w:r>
      <w:proofErr w:type="spellEnd"/>
      <w:r w:rsidRPr="00AB4791">
        <w:rPr>
          <w:rFonts w:ascii="Courier New" w:eastAsia="Times New Roman" w:hAnsi="Courier New" w:cs="Courier New"/>
          <w:color w:val="000000"/>
          <w:sz w:val="21"/>
          <w:szCs w:val="21"/>
          <w:lang w:eastAsia="en-IN"/>
        </w:rPr>
        <w:t>)</w:t>
      </w:r>
    </w:p>
    <w:p w14:paraId="7F62746B" w14:textId="77777777" w:rsidR="00AB4791" w:rsidRDefault="00AB4791" w:rsidP="00AB4791">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AB4791">
        <w:rPr>
          <w:rFonts w:ascii="Courier New" w:eastAsia="Times New Roman" w:hAnsi="Courier New" w:cs="Courier New"/>
          <w:color w:val="000000"/>
          <w:sz w:val="21"/>
          <w:szCs w:val="21"/>
          <w:lang w:eastAsia="en-IN"/>
        </w:rPr>
        <w:t>y_accuracy_train</w:t>
      </w:r>
      <w:proofErr w:type="spellEnd"/>
      <w:r w:rsidRPr="00AB4791">
        <w:rPr>
          <w:rFonts w:ascii="Courier New" w:eastAsia="Times New Roman" w:hAnsi="Courier New" w:cs="Courier New"/>
          <w:color w:val="000000"/>
          <w:sz w:val="21"/>
          <w:szCs w:val="21"/>
          <w:lang w:eastAsia="en-IN"/>
        </w:rPr>
        <w:t>=</w:t>
      </w:r>
      <w:proofErr w:type="spellStart"/>
      <w:r w:rsidRPr="00AB4791">
        <w:rPr>
          <w:rFonts w:ascii="Courier New" w:eastAsia="Times New Roman" w:hAnsi="Courier New" w:cs="Courier New"/>
          <w:color w:val="000000"/>
          <w:sz w:val="21"/>
          <w:szCs w:val="21"/>
          <w:lang w:eastAsia="en-IN"/>
        </w:rPr>
        <w:t>accuracy_score</w:t>
      </w:r>
      <w:proofErr w:type="spellEnd"/>
      <w:r w:rsidRPr="00AB4791">
        <w:rPr>
          <w:rFonts w:ascii="Courier New" w:eastAsia="Times New Roman" w:hAnsi="Courier New" w:cs="Courier New"/>
          <w:color w:val="000000"/>
          <w:sz w:val="21"/>
          <w:szCs w:val="21"/>
          <w:lang w:eastAsia="en-IN"/>
        </w:rPr>
        <w:t>(</w:t>
      </w:r>
      <w:proofErr w:type="spellStart"/>
      <w:r w:rsidRPr="00AB4791">
        <w:rPr>
          <w:rFonts w:ascii="Courier New" w:eastAsia="Times New Roman" w:hAnsi="Courier New" w:cs="Courier New"/>
          <w:color w:val="000000"/>
          <w:sz w:val="21"/>
          <w:szCs w:val="21"/>
          <w:lang w:eastAsia="en-IN"/>
        </w:rPr>
        <w:t>Y_</w:t>
      </w:r>
      <w:proofErr w:type="gramStart"/>
      <w:r w:rsidRPr="00AB4791">
        <w:rPr>
          <w:rFonts w:ascii="Courier New" w:eastAsia="Times New Roman" w:hAnsi="Courier New" w:cs="Courier New"/>
          <w:color w:val="000000"/>
          <w:sz w:val="21"/>
          <w:szCs w:val="21"/>
          <w:lang w:eastAsia="en-IN"/>
        </w:rPr>
        <w:t>train,y</w:t>
      </w:r>
      <w:proofErr w:type="gramEnd"/>
      <w:r w:rsidRPr="00AB4791">
        <w:rPr>
          <w:rFonts w:ascii="Courier New" w:eastAsia="Times New Roman" w:hAnsi="Courier New" w:cs="Courier New"/>
          <w:color w:val="000000"/>
          <w:sz w:val="21"/>
          <w:szCs w:val="21"/>
          <w:lang w:eastAsia="en-IN"/>
        </w:rPr>
        <w:t>_pred</w:t>
      </w:r>
      <w:proofErr w:type="spellEnd"/>
      <w:r w:rsidRPr="00AB4791">
        <w:rPr>
          <w:rFonts w:ascii="Courier New" w:eastAsia="Times New Roman" w:hAnsi="Courier New" w:cs="Courier New"/>
          <w:color w:val="000000"/>
          <w:sz w:val="21"/>
          <w:szCs w:val="21"/>
          <w:lang w:eastAsia="en-IN"/>
        </w:rPr>
        <w:t>)</w:t>
      </w:r>
    </w:p>
    <w:p w14:paraId="27215D62" w14:textId="77777777" w:rsidR="002B5CC1" w:rsidRPr="002B5CC1" w:rsidRDefault="002B5CC1" w:rsidP="002B5CC1">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B5CC1">
        <w:rPr>
          <w:rFonts w:ascii="Courier New" w:eastAsia="Times New Roman" w:hAnsi="Courier New" w:cs="Courier New"/>
          <w:color w:val="795E26"/>
          <w:sz w:val="21"/>
          <w:szCs w:val="21"/>
          <w:lang w:eastAsia="en-IN"/>
        </w:rPr>
        <w:t>print</w:t>
      </w:r>
      <w:r w:rsidRPr="002B5CC1">
        <w:rPr>
          <w:rFonts w:ascii="Courier New" w:eastAsia="Times New Roman" w:hAnsi="Courier New" w:cs="Courier New"/>
          <w:color w:val="000000"/>
          <w:sz w:val="21"/>
          <w:szCs w:val="21"/>
          <w:lang w:eastAsia="en-IN"/>
        </w:rPr>
        <w:t>(</w:t>
      </w:r>
      <w:proofErr w:type="gramEnd"/>
      <w:r w:rsidRPr="002B5CC1">
        <w:rPr>
          <w:rFonts w:ascii="Courier New" w:eastAsia="Times New Roman" w:hAnsi="Courier New" w:cs="Courier New"/>
          <w:color w:val="A31515"/>
          <w:sz w:val="21"/>
          <w:szCs w:val="21"/>
          <w:lang w:eastAsia="en-IN"/>
        </w:rPr>
        <w:t>'accuracy on training data : '</w:t>
      </w:r>
      <w:r w:rsidRPr="002B5CC1">
        <w:rPr>
          <w:rFonts w:ascii="Courier New" w:eastAsia="Times New Roman" w:hAnsi="Courier New" w:cs="Courier New"/>
          <w:color w:val="000000"/>
          <w:sz w:val="21"/>
          <w:szCs w:val="21"/>
          <w:lang w:eastAsia="en-IN"/>
        </w:rPr>
        <w:t>,</w:t>
      </w:r>
      <w:proofErr w:type="spellStart"/>
      <w:r w:rsidRPr="002B5CC1">
        <w:rPr>
          <w:rFonts w:ascii="Courier New" w:eastAsia="Times New Roman" w:hAnsi="Courier New" w:cs="Courier New"/>
          <w:color w:val="000000"/>
          <w:sz w:val="21"/>
          <w:szCs w:val="21"/>
          <w:lang w:eastAsia="en-IN"/>
        </w:rPr>
        <w:t>y_accuracy_train</w:t>
      </w:r>
      <w:proofErr w:type="spellEnd"/>
      <w:r w:rsidRPr="002B5CC1">
        <w:rPr>
          <w:rFonts w:ascii="Courier New" w:eastAsia="Times New Roman" w:hAnsi="Courier New" w:cs="Courier New"/>
          <w:color w:val="000000"/>
          <w:sz w:val="21"/>
          <w:szCs w:val="21"/>
          <w:lang w:eastAsia="en-IN"/>
        </w:rPr>
        <w:t>)</w:t>
      </w:r>
    </w:p>
    <w:p w14:paraId="09D72BE9" w14:textId="77777777" w:rsidR="007C5071" w:rsidRPr="00AB4791" w:rsidRDefault="007C5071" w:rsidP="00AB4791">
      <w:pPr>
        <w:shd w:val="clear" w:color="auto" w:fill="FFFFFE"/>
        <w:spacing w:after="0" w:line="285" w:lineRule="atLeast"/>
        <w:rPr>
          <w:rFonts w:ascii="Courier New" w:eastAsia="Times New Roman" w:hAnsi="Courier New" w:cs="Courier New"/>
          <w:color w:val="000000"/>
          <w:sz w:val="21"/>
          <w:szCs w:val="21"/>
          <w:lang w:eastAsia="en-IN"/>
        </w:rPr>
      </w:pPr>
    </w:p>
    <w:p w14:paraId="0D46B6CC" w14:textId="34F296D0" w:rsidR="008C1B7B" w:rsidRDefault="002B5CC1" w:rsidP="008C1B7B">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output:</w:t>
      </w:r>
    </w:p>
    <w:p w14:paraId="13DAC876" w14:textId="6D98AEC8" w:rsidR="002B5CC1" w:rsidRDefault="0084132E" w:rsidP="008C1B7B">
      <w:pPr>
        <w:shd w:val="clear" w:color="auto" w:fill="FFFFFE"/>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accuracy on training </w:t>
      </w:r>
      <w:proofErr w:type="gramStart"/>
      <w:r>
        <w:rPr>
          <w:rFonts w:ascii="Courier New" w:hAnsi="Courier New" w:cs="Courier New"/>
          <w:color w:val="212121"/>
          <w:sz w:val="21"/>
          <w:szCs w:val="21"/>
          <w:shd w:val="clear" w:color="auto" w:fill="FFFFFF"/>
        </w:rPr>
        <w:t>data :</w:t>
      </w:r>
      <w:proofErr w:type="gramEnd"/>
      <w:r>
        <w:rPr>
          <w:rFonts w:ascii="Courier New" w:hAnsi="Courier New" w:cs="Courier New"/>
          <w:color w:val="212121"/>
          <w:sz w:val="21"/>
          <w:szCs w:val="21"/>
          <w:shd w:val="clear" w:color="auto" w:fill="FFFFFF"/>
        </w:rPr>
        <w:t xml:space="preserve">  0.9670181736594121</w:t>
      </w:r>
    </w:p>
    <w:p w14:paraId="4780CDD1" w14:textId="77777777" w:rsidR="007A31DA" w:rsidRPr="007A31DA" w:rsidRDefault="007A31DA" w:rsidP="007A31DA">
      <w:pPr>
        <w:shd w:val="clear" w:color="auto" w:fill="FFFFFE"/>
        <w:spacing w:after="0" w:line="285" w:lineRule="atLeast"/>
        <w:rPr>
          <w:rFonts w:ascii="Courier New" w:eastAsia="Times New Roman" w:hAnsi="Courier New" w:cs="Courier New"/>
          <w:color w:val="000000"/>
          <w:sz w:val="21"/>
          <w:szCs w:val="21"/>
          <w:lang w:eastAsia="en-IN"/>
        </w:rPr>
      </w:pPr>
      <w:r w:rsidRPr="007A31DA">
        <w:rPr>
          <w:rFonts w:ascii="Courier New" w:eastAsia="Times New Roman" w:hAnsi="Courier New" w:cs="Courier New"/>
          <w:color w:val="008000"/>
          <w:sz w:val="21"/>
          <w:szCs w:val="21"/>
          <w:lang w:eastAsia="en-IN"/>
        </w:rPr>
        <w:t>#</w:t>
      </w:r>
      <w:proofErr w:type="gramStart"/>
      <w:r w:rsidRPr="007A31DA">
        <w:rPr>
          <w:rFonts w:ascii="Courier New" w:eastAsia="Times New Roman" w:hAnsi="Courier New" w:cs="Courier New"/>
          <w:color w:val="008000"/>
          <w:sz w:val="21"/>
          <w:szCs w:val="21"/>
          <w:lang w:eastAsia="en-IN"/>
        </w:rPr>
        <w:t>prediction</w:t>
      </w:r>
      <w:proofErr w:type="gramEnd"/>
      <w:r w:rsidRPr="007A31DA">
        <w:rPr>
          <w:rFonts w:ascii="Courier New" w:eastAsia="Times New Roman" w:hAnsi="Courier New" w:cs="Courier New"/>
          <w:color w:val="008000"/>
          <w:sz w:val="21"/>
          <w:szCs w:val="21"/>
          <w:lang w:eastAsia="en-IN"/>
        </w:rPr>
        <w:t> on test data</w:t>
      </w:r>
    </w:p>
    <w:p w14:paraId="3364B600" w14:textId="77777777" w:rsidR="007A31DA" w:rsidRPr="007A31DA" w:rsidRDefault="007A31DA" w:rsidP="007A31DA">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7A31DA">
        <w:rPr>
          <w:rFonts w:ascii="Courier New" w:eastAsia="Times New Roman" w:hAnsi="Courier New" w:cs="Courier New"/>
          <w:color w:val="000000"/>
          <w:sz w:val="21"/>
          <w:szCs w:val="21"/>
          <w:lang w:eastAsia="en-IN"/>
        </w:rPr>
        <w:t>y_pred_test</w:t>
      </w:r>
      <w:proofErr w:type="spellEnd"/>
      <w:r w:rsidRPr="007A31DA">
        <w:rPr>
          <w:rFonts w:ascii="Courier New" w:eastAsia="Times New Roman" w:hAnsi="Courier New" w:cs="Courier New"/>
          <w:color w:val="000000"/>
          <w:sz w:val="21"/>
          <w:szCs w:val="21"/>
          <w:lang w:eastAsia="en-IN"/>
        </w:rPr>
        <w:t>=</w:t>
      </w:r>
      <w:proofErr w:type="spellStart"/>
      <w:proofErr w:type="gramStart"/>
      <w:r w:rsidRPr="007A31DA">
        <w:rPr>
          <w:rFonts w:ascii="Courier New" w:eastAsia="Times New Roman" w:hAnsi="Courier New" w:cs="Courier New"/>
          <w:color w:val="000000"/>
          <w:sz w:val="21"/>
          <w:szCs w:val="21"/>
          <w:lang w:eastAsia="en-IN"/>
        </w:rPr>
        <w:t>model.predict</w:t>
      </w:r>
      <w:proofErr w:type="spellEnd"/>
      <w:proofErr w:type="gramEnd"/>
      <w:r w:rsidRPr="007A31DA">
        <w:rPr>
          <w:rFonts w:ascii="Courier New" w:eastAsia="Times New Roman" w:hAnsi="Courier New" w:cs="Courier New"/>
          <w:color w:val="000000"/>
          <w:sz w:val="21"/>
          <w:szCs w:val="21"/>
          <w:lang w:eastAsia="en-IN"/>
        </w:rPr>
        <w:t>(</w:t>
      </w:r>
      <w:proofErr w:type="spellStart"/>
      <w:r w:rsidRPr="007A31DA">
        <w:rPr>
          <w:rFonts w:ascii="Courier New" w:eastAsia="Times New Roman" w:hAnsi="Courier New" w:cs="Courier New"/>
          <w:color w:val="000000"/>
          <w:sz w:val="21"/>
          <w:szCs w:val="21"/>
          <w:lang w:eastAsia="en-IN"/>
        </w:rPr>
        <w:t>X_test_features</w:t>
      </w:r>
      <w:proofErr w:type="spellEnd"/>
      <w:r w:rsidRPr="007A31DA">
        <w:rPr>
          <w:rFonts w:ascii="Courier New" w:eastAsia="Times New Roman" w:hAnsi="Courier New" w:cs="Courier New"/>
          <w:color w:val="000000"/>
          <w:sz w:val="21"/>
          <w:szCs w:val="21"/>
          <w:lang w:eastAsia="en-IN"/>
        </w:rPr>
        <w:t>)</w:t>
      </w:r>
    </w:p>
    <w:p w14:paraId="39A6E721" w14:textId="77777777" w:rsidR="007A31DA" w:rsidRPr="007A31DA" w:rsidRDefault="007A31DA" w:rsidP="007A31DA">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7A31DA">
        <w:rPr>
          <w:rFonts w:ascii="Courier New" w:eastAsia="Times New Roman" w:hAnsi="Courier New" w:cs="Courier New"/>
          <w:color w:val="000000"/>
          <w:sz w:val="21"/>
          <w:szCs w:val="21"/>
          <w:lang w:eastAsia="en-IN"/>
        </w:rPr>
        <w:t>y_accuracy_test</w:t>
      </w:r>
      <w:proofErr w:type="spellEnd"/>
      <w:r w:rsidRPr="007A31DA">
        <w:rPr>
          <w:rFonts w:ascii="Courier New" w:eastAsia="Times New Roman" w:hAnsi="Courier New" w:cs="Courier New"/>
          <w:color w:val="000000"/>
          <w:sz w:val="21"/>
          <w:szCs w:val="21"/>
          <w:lang w:eastAsia="en-IN"/>
        </w:rPr>
        <w:t>=</w:t>
      </w:r>
      <w:proofErr w:type="spellStart"/>
      <w:r w:rsidRPr="007A31DA">
        <w:rPr>
          <w:rFonts w:ascii="Courier New" w:eastAsia="Times New Roman" w:hAnsi="Courier New" w:cs="Courier New"/>
          <w:color w:val="000000"/>
          <w:sz w:val="21"/>
          <w:szCs w:val="21"/>
          <w:lang w:eastAsia="en-IN"/>
        </w:rPr>
        <w:t>accuracy_score</w:t>
      </w:r>
      <w:proofErr w:type="spellEnd"/>
      <w:r w:rsidRPr="007A31DA">
        <w:rPr>
          <w:rFonts w:ascii="Courier New" w:eastAsia="Times New Roman" w:hAnsi="Courier New" w:cs="Courier New"/>
          <w:color w:val="000000"/>
          <w:sz w:val="21"/>
          <w:szCs w:val="21"/>
          <w:lang w:eastAsia="en-IN"/>
        </w:rPr>
        <w:t>(</w:t>
      </w:r>
      <w:proofErr w:type="spellStart"/>
      <w:r w:rsidRPr="007A31DA">
        <w:rPr>
          <w:rFonts w:ascii="Courier New" w:eastAsia="Times New Roman" w:hAnsi="Courier New" w:cs="Courier New"/>
          <w:color w:val="000000"/>
          <w:sz w:val="21"/>
          <w:szCs w:val="21"/>
          <w:lang w:eastAsia="en-IN"/>
        </w:rPr>
        <w:t>Y_</w:t>
      </w:r>
      <w:proofErr w:type="gramStart"/>
      <w:r w:rsidRPr="007A31DA">
        <w:rPr>
          <w:rFonts w:ascii="Courier New" w:eastAsia="Times New Roman" w:hAnsi="Courier New" w:cs="Courier New"/>
          <w:color w:val="000000"/>
          <w:sz w:val="21"/>
          <w:szCs w:val="21"/>
          <w:lang w:eastAsia="en-IN"/>
        </w:rPr>
        <w:t>test,y</w:t>
      </w:r>
      <w:proofErr w:type="gramEnd"/>
      <w:r w:rsidRPr="007A31DA">
        <w:rPr>
          <w:rFonts w:ascii="Courier New" w:eastAsia="Times New Roman" w:hAnsi="Courier New" w:cs="Courier New"/>
          <w:color w:val="000000"/>
          <w:sz w:val="21"/>
          <w:szCs w:val="21"/>
          <w:lang w:eastAsia="en-IN"/>
        </w:rPr>
        <w:t>_pred_test</w:t>
      </w:r>
      <w:proofErr w:type="spellEnd"/>
      <w:r w:rsidRPr="007A31DA">
        <w:rPr>
          <w:rFonts w:ascii="Courier New" w:eastAsia="Times New Roman" w:hAnsi="Courier New" w:cs="Courier New"/>
          <w:color w:val="000000"/>
          <w:sz w:val="21"/>
          <w:szCs w:val="21"/>
          <w:lang w:eastAsia="en-IN"/>
        </w:rPr>
        <w:t>)</w:t>
      </w:r>
    </w:p>
    <w:p w14:paraId="400B0546" w14:textId="77777777" w:rsidR="0084132E" w:rsidRPr="004470E6" w:rsidRDefault="0084132E" w:rsidP="008C1B7B">
      <w:pPr>
        <w:shd w:val="clear" w:color="auto" w:fill="FFFFFE"/>
        <w:spacing w:after="0" w:line="285" w:lineRule="atLeast"/>
        <w:rPr>
          <w:rFonts w:ascii="Courier New" w:eastAsia="Times New Roman" w:hAnsi="Courier New" w:cs="Courier New"/>
          <w:color w:val="000000"/>
          <w:sz w:val="21"/>
          <w:szCs w:val="21"/>
          <w:lang w:eastAsia="en-IN"/>
        </w:rPr>
      </w:pPr>
    </w:p>
    <w:p w14:paraId="3726D246" w14:textId="77777777" w:rsidR="007C66AF" w:rsidRPr="007C66AF" w:rsidRDefault="007C66AF" w:rsidP="007C66AF">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7C66AF">
        <w:rPr>
          <w:rFonts w:ascii="Courier New" w:eastAsia="Times New Roman" w:hAnsi="Courier New" w:cs="Courier New"/>
          <w:color w:val="795E26"/>
          <w:sz w:val="21"/>
          <w:szCs w:val="21"/>
          <w:lang w:eastAsia="en-IN"/>
        </w:rPr>
        <w:t>print</w:t>
      </w:r>
      <w:r w:rsidRPr="007C66AF">
        <w:rPr>
          <w:rFonts w:ascii="Courier New" w:eastAsia="Times New Roman" w:hAnsi="Courier New" w:cs="Courier New"/>
          <w:color w:val="000000"/>
          <w:sz w:val="21"/>
          <w:szCs w:val="21"/>
          <w:lang w:eastAsia="en-IN"/>
        </w:rPr>
        <w:t>(</w:t>
      </w:r>
      <w:proofErr w:type="gramEnd"/>
      <w:r w:rsidRPr="007C66AF">
        <w:rPr>
          <w:rFonts w:ascii="Courier New" w:eastAsia="Times New Roman" w:hAnsi="Courier New" w:cs="Courier New"/>
          <w:color w:val="A31515"/>
          <w:sz w:val="21"/>
          <w:szCs w:val="21"/>
          <w:lang w:eastAsia="en-IN"/>
        </w:rPr>
        <w:t>'accuracy on test data:'</w:t>
      </w:r>
      <w:r w:rsidRPr="007C66AF">
        <w:rPr>
          <w:rFonts w:ascii="Courier New" w:eastAsia="Times New Roman" w:hAnsi="Courier New" w:cs="Courier New"/>
          <w:color w:val="000000"/>
          <w:sz w:val="21"/>
          <w:szCs w:val="21"/>
          <w:lang w:eastAsia="en-IN"/>
        </w:rPr>
        <w:t>,</w:t>
      </w:r>
      <w:proofErr w:type="spellStart"/>
      <w:r w:rsidRPr="007C66AF">
        <w:rPr>
          <w:rFonts w:ascii="Courier New" w:eastAsia="Times New Roman" w:hAnsi="Courier New" w:cs="Courier New"/>
          <w:color w:val="000000"/>
          <w:sz w:val="21"/>
          <w:szCs w:val="21"/>
          <w:lang w:eastAsia="en-IN"/>
        </w:rPr>
        <w:t>y_accuracy_test</w:t>
      </w:r>
      <w:proofErr w:type="spellEnd"/>
      <w:r w:rsidRPr="007C66AF">
        <w:rPr>
          <w:rFonts w:ascii="Courier New" w:eastAsia="Times New Roman" w:hAnsi="Courier New" w:cs="Courier New"/>
          <w:color w:val="000000"/>
          <w:sz w:val="21"/>
          <w:szCs w:val="21"/>
          <w:lang w:eastAsia="en-IN"/>
        </w:rPr>
        <w:t>)</w:t>
      </w:r>
    </w:p>
    <w:p w14:paraId="037DD173" w14:textId="77777777" w:rsidR="007A3FA2" w:rsidRDefault="007A3FA2" w:rsidP="00884A3E">
      <w:pPr>
        <w:rPr>
          <w:rFonts w:ascii="Courier New" w:hAnsi="Courier New" w:cs="Courier New"/>
          <w:color w:val="212121"/>
          <w:sz w:val="21"/>
          <w:szCs w:val="21"/>
          <w:shd w:val="clear" w:color="auto" w:fill="FFFFFF"/>
        </w:rPr>
      </w:pPr>
    </w:p>
    <w:p w14:paraId="7D1FB522" w14:textId="77777777" w:rsidR="007C66AF" w:rsidRDefault="007C66AF" w:rsidP="00884A3E">
      <w:pPr>
        <w:rPr>
          <w:rFonts w:ascii="Arial Black" w:hAnsi="Arial Black"/>
          <w:sz w:val="20"/>
          <w:szCs w:val="20"/>
        </w:rPr>
      </w:pPr>
      <w:r>
        <w:rPr>
          <w:rFonts w:ascii="Arial Black" w:hAnsi="Arial Black"/>
          <w:sz w:val="20"/>
          <w:szCs w:val="20"/>
        </w:rPr>
        <w:t>output:</w:t>
      </w:r>
    </w:p>
    <w:p w14:paraId="5F698617" w14:textId="77777777" w:rsidR="00F12ED7" w:rsidRDefault="00F12ED7" w:rsidP="00F12ED7">
      <w:pPr>
        <w:shd w:val="clear" w:color="auto" w:fill="FFFFFE"/>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on test data: 0.9659192825112107</w:t>
      </w:r>
    </w:p>
    <w:p w14:paraId="6816CB35" w14:textId="77777777" w:rsidR="00DB150F" w:rsidRDefault="00DB150F" w:rsidP="00F12ED7">
      <w:pPr>
        <w:shd w:val="clear" w:color="auto" w:fill="FFFFFE"/>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step 11:</w:t>
      </w:r>
    </w:p>
    <w:p w14:paraId="346BF44F" w14:textId="77777777" w:rsidR="00DB150F" w:rsidRPr="00DB150F" w:rsidRDefault="00DB150F" w:rsidP="00DB150F">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DB150F">
        <w:rPr>
          <w:rFonts w:ascii="Courier New" w:eastAsia="Times New Roman" w:hAnsi="Courier New" w:cs="Courier New"/>
          <w:color w:val="000000"/>
          <w:sz w:val="21"/>
          <w:szCs w:val="21"/>
          <w:lang w:eastAsia="en-IN"/>
        </w:rPr>
        <w:t>input_mail</w:t>
      </w:r>
      <w:proofErr w:type="spellEnd"/>
      <w:proofErr w:type="gramStart"/>
      <w:r w:rsidRPr="00DB150F">
        <w:rPr>
          <w:rFonts w:ascii="Courier New" w:eastAsia="Times New Roman" w:hAnsi="Courier New" w:cs="Courier New"/>
          <w:color w:val="000000"/>
          <w:sz w:val="21"/>
          <w:szCs w:val="21"/>
          <w:lang w:eastAsia="en-IN"/>
        </w:rPr>
        <w:t>=[</w:t>
      </w:r>
      <w:proofErr w:type="gramEnd"/>
      <w:r w:rsidRPr="00DB150F">
        <w:rPr>
          <w:rFonts w:ascii="Courier New" w:eastAsia="Times New Roman" w:hAnsi="Courier New" w:cs="Courier New"/>
          <w:color w:val="A31515"/>
          <w:sz w:val="21"/>
          <w:szCs w:val="21"/>
          <w:lang w:eastAsia="en-IN"/>
        </w:rPr>
        <w:t>''</w:t>
      </w:r>
      <w:r w:rsidRPr="00DB150F">
        <w:rPr>
          <w:rFonts w:ascii="Courier New" w:eastAsia="Times New Roman" w:hAnsi="Courier New" w:cs="Courier New"/>
          <w:color w:val="000000"/>
          <w:sz w:val="21"/>
          <w:szCs w:val="21"/>
          <w:lang w:eastAsia="en-IN"/>
        </w:rPr>
        <w:t>]</w:t>
      </w:r>
    </w:p>
    <w:p w14:paraId="2C883871" w14:textId="77777777" w:rsidR="00DB150F" w:rsidRPr="00DB150F" w:rsidRDefault="00DB150F" w:rsidP="00DB150F">
      <w:pPr>
        <w:shd w:val="clear" w:color="auto" w:fill="FFFFFE"/>
        <w:spacing w:after="0" w:line="285" w:lineRule="atLeast"/>
        <w:rPr>
          <w:rFonts w:ascii="Courier New" w:eastAsia="Times New Roman" w:hAnsi="Courier New" w:cs="Courier New"/>
          <w:color w:val="000000"/>
          <w:sz w:val="21"/>
          <w:szCs w:val="21"/>
          <w:lang w:eastAsia="en-IN"/>
        </w:rPr>
      </w:pPr>
      <w:r w:rsidRPr="00DB150F">
        <w:rPr>
          <w:rFonts w:ascii="Courier New" w:eastAsia="Times New Roman" w:hAnsi="Courier New" w:cs="Courier New"/>
          <w:color w:val="008000"/>
          <w:sz w:val="21"/>
          <w:szCs w:val="21"/>
          <w:lang w:eastAsia="en-IN"/>
        </w:rPr>
        <w:t>#</w:t>
      </w:r>
      <w:proofErr w:type="gramStart"/>
      <w:r w:rsidRPr="00DB150F">
        <w:rPr>
          <w:rFonts w:ascii="Courier New" w:eastAsia="Times New Roman" w:hAnsi="Courier New" w:cs="Courier New"/>
          <w:color w:val="008000"/>
          <w:sz w:val="21"/>
          <w:szCs w:val="21"/>
          <w:lang w:eastAsia="en-IN"/>
        </w:rPr>
        <w:t>convert</w:t>
      </w:r>
      <w:proofErr w:type="gramEnd"/>
      <w:r w:rsidRPr="00DB150F">
        <w:rPr>
          <w:rFonts w:ascii="Courier New" w:eastAsia="Times New Roman" w:hAnsi="Courier New" w:cs="Courier New"/>
          <w:color w:val="008000"/>
          <w:sz w:val="21"/>
          <w:szCs w:val="21"/>
          <w:lang w:eastAsia="en-IN"/>
        </w:rPr>
        <w:t> text to feature vector</w:t>
      </w:r>
    </w:p>
    <w:p w14:paraId="00EA144E" w14:textId="77777777" w:rsidR="00DB150F" w:rsidRPr="00DB150F" w:rsidRDefault="00DB150F" w:rsidP="00DB150F">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DB150F">
        <w:rPr>
          <w:rFonts w:ascii="Courier New" w:eastAsia="Times New Roman" w:hAnsi="Courier New" w:cs="Courier New"/>
          <w:color w:val="000000"/>
          <w:sz w:val="21"/>
          <w:szCs w:val="21"/>
          <w:lang w:eastAsia="en-IN"/>
        </w:rPr>
        <w:t>input_data_features</w:t>
      </w:r>
      <w:proofErr w:type="spellEnd"/>
      <w:r w:rsidRPr="00DB150F">
        <w:rPr>
          <w:rFonts w:ascii="Courier New" w:eastAsia="Times New Roman" w:hAnsi="Courier New" w:cs="Courier New"/>
          <w:color w:val="000000"/>
          <w:sz w:val="21"/>
          <w:szCs w:val="21"/>
          <w:lang w:eastAsia="en-IN"/>
        </w:rPr>
        <w:t>=</w:t>
      </w:r>
      <w:proofErr w:type="spellStart"/>
      <w:r w:rsidRPr="00DB150F">
        <w:rPr>
          <w:rFonts w:ascii="Courier New" w:eastAsia="Times New Roman" w:hAnsi="Courier New" w:cs="Courier New"/>
          <w:color w:val="000000"/>
          <w:sz w:val="21"/>
          <w:szCs w:val="21"/>
          <w:lang w:eastAsia="en-IN"/>
        </w:rPr>
        <w:t>feature_</w:t>
      </w:r>
      <w:proofErr w:type="gramStart"/>
      <w:r w:rsidRPr="00DB150F">
        <w:rPr>
          <w:rFonts w:ascii="Courier New" w:eastAsia="Times New Roman" w:hAnsi="Courier New" w:cs="Courier New"/>
          <w:color w:val="000000"/>
          <w:sz w:val="21"/>
          <w:szCs w:val="21"/>
          <w:lang w:eastAsia="en-IN"/>
        </w:rPr>
        <w:t>extraction.transform</w:t>
      </w:r>
      <w:proofErr w:type="spellEnd"/>
      <w:proofErr w:type="gramEnd"/>
      <w:r w:rsidRPr="00DB150F">
        <w:rPr>
          <w:rFonts w:ascii="Courier New" w:eastAsia="Times New Roman" w:hAnsi="Courier New" w:cs="Courier New"/>
          <w:color w:val="000000"/>
          <w:sz w:val="21"/>
          <w:szCs w:val="21"/>
          <w:lang w:eastAsia="en-IN"/>
        </w:rPr>
        <w:t>(</w:t>
      </w:r>
      <w:proofErr w:type="spellStart"/>
      <w:r w:rsidRPr="00DB150F">
        <w:rPr>
          <w:rFonts w:ascii="Courier New" w:eastAsia="Times New Roman" w:hAnsi="Courier New" w:cs="Courier New"/>
          <w:color w:val="000000"/>
          <w:sz w:val="21"/>
          <w:szCs w:val="21"/>
          <w:lang w:eastAsia="en-IN"/>
        </w:rPr>
        <w:t>input_mail</w:t>
      </w:r>
      <w:proofErr w:type="spellEnd"/>
      <w:r w:rsidRPr="00DB150F">
        <w:rPr>
          <w:rFonts w:ascii="Courier New" w:eastAsia="Times New Roman" w:hAnsi="Courier New" w:cs="Courier New"/>
          <w:color w:val="000000"/>
          <w:sz w:val="21"/>
          <w:szCs w:val="21"/>
          <w:lang w:eastAsia="en-IN"/>
        </w:rPr>
        <w:t>)</w:t>
      </w:r>
    </w:p>
    <w:p w14:paraId="2F19B23A" w14:textId="77777777" w:rsidR="00DB150F" w:rsidRPr="00DB150F" w:rsidRDefault="00DB150F" w:rsidP="00DB150F">
      <w:pPr>
        <w:shd w:val="clear" w:color="auto" w:fill="FFFFFE"/>
        <w:spacing w:after="0" w:line="285" w:lineRule="atLeast"/>
        <w:rPr>
          <w:rFonts w:ascii="Courier New" w:eastAsia="Times New Roman" w:hAnsi="Courier New" w:cs="Courier New"/>
          <w:color w:val="000000"/>
          <w:sz w:val="21"/>
          <w:szCs w:val="21"/>
          <w:lang w:eastAsia="en-IN"/>
        </w:rPr>
      </w:pPr>
      <w:r w:rsidRPr="00DB150F">
        <w:rPr>
          <w:rFonts w:ascii="Courier New" w:eastAsia="Times New Roman" w:hAnsi="Courier New" w:cs="Courier New"/>
          <w:color w:val="008000"/>
          <w:sz w:val="21"/>
          <w:szCs w:val="21"/>
          <w:lang w:eastAsia="en-IN"/>
        </w:rPr>
        <w:t>#</w:t>
      </w:r>
      <w:proofErr w:type="gramStart"/>
      <w:r w:rsidRPr="00DB150F">
        <w:rPr>
          <w:rFonts w:ascii="Courier New" w:eastAsia="Times New Roman" w:hAnsi="Courier New" w:cs="Courier New"/>
          <w:color w:val="008000"/>
          <w:sz w:val="21"/>
          <w:szCs w:val="21"/>
          <w:lang w:eastAsia="en-IN"/>
        </w:rPr>
        <w:t>making</w:t>
      </w:r>
      <w:proofErr w:type="gramEnd"/>
      <w:r w:rsidRPr="00DB150F">
        <w:rPr>
          <w:rFonts w:ascii="Courier New" w:eastAsia="Times New Roman" w:hAnsi="Courier New" w:cs="Courier New"/>
          <w:color w:val="008000"/>
          <w:sz w:val="21"/>
          <w:szCs w:val="21"/>
          <w:lang w:eastAsia="en-IN"/>
        </w:rPr>
        <w:t> </w:t>
      </w:r>
      <w:proofErr w:type="spellStart"/>
      <w:r w:rsidRPr="00DB150F">
        <w:rPr>
          <w:rFonts w:ascii="Courier New" w:eastAsia="Times New Roman" w:hAnsi="Courier New" w:cs="Courier New"/>
          <w:color w:val="008000"/>
          <w:sz w:val="21"/>
          <w:szCs w:val="21"/>
          <w:lang w:eastAsia="en-IN"/>
        </w:rPr>
        <w:t>predictt</w:t>
      </w:r>
      <w:proofErr w:type="spellEnd"/>
    </w:p>
    <w:p w14:paraId="07D73643" w14:textId="77777777" w:rsidR="00DB150F" w:rsidRPr="00DB150F" w:rsidRDefault="00DB150F" w:rsidP="00DB150F">
      <w:pPr>
        <w:shd w:val="clear" w:color="auto" w:fill="FFFFFE"/>
        <w:spacing w:after="0" w:line="285" w:lineRule="atLeast"/>
        <w:rPr>
          <w:rFonts w:ascii="Courier New" w:eastAsia="Times New Roman" w:hAnsi="Courier New" w:cs="Courier New"/>
          <w:color w:val="000000"/>
          <w:sz w:val="21"/>
          <w:szCs w:val="21"/>
          <w:lang w:eastAsia="en-IN"/>
        </w:rPr>
      </w:pPr>
      <w:r w:rsidRPr="00DB150F">
        <w:rPr>
          <w:rFonts w:ascii="Courier New" w:eastAsia="Times New Roman" w:hAnsi="Courier New" w:cs="Courier New"/>
          <w:color w:val="000000"/>
          <w:sz w:val="21"/>
          <w:szCs w:val="21"/>
          <w:lang w:eastAsia="en-IN"/>
        </w:rPr>
        <w:t>prediction=</w:t>
      </w:r>
      <w:proofErr w:type="spellStart"/>
      <w:proofErr w:type="gramStart"/>
      <w:r w:rsidRPr="00DB150F">
        <w:rPr>
          <w:rFonts w:ascii="Courier New" w:eastAsia="Times New Roman" w:hAnsi="Courier New" w:cs="Courier New"/>
          <w:color w:val="000000"/>
          <w:sz w:val="21"/>
          <w:szCs w:val="21"/>
          <w:lang w:eastAsia="en-IN"/>
        </w:rPr>
        <w:t>model.predict</w:t>
      </w:r>
      <w:proofErr w:type="spellEnd"/>
      <w:proofErr w:type="gramEnd"/>
      <w:r w:rsidRPr="00DB150F">
        <w:rPr>
          <w:rFonts w:ascii="Courier New" w:eastAsia="Times New Roman" w:hAnsi="Courier New" w:cs="Courier New"/>
          <w:color w:val="000000"/>
          <w:sz w:val="21"/>
          <w:szCs w:val="21"/>
          <w:lang w:eastAsia="en-IN"/>
        </w:rPr>
        <w:t>(</w:t>
      </w:r>
      <w:proofErr w:type="spellStart"/>
      <w:r w:rsidRPr="00DB150F">
        <w:rPr>
          <w:rFonts w:ascii="Courier New" w:eastAsia="Times New Roman" w:hAnsi="Courier New" w:cs="Courier New"/>
          <w:color w:val="000000"/>
          <w:sz w:val="21"/>
          <w:szCs w:val="21"/>
          <w:lang w:eastAsia="en-IN"/>
        </w:rPr>
        <w:t>input_data_features</w:t>
      </w:r>
      <w:proofErr w:type="spellEnd"/>
      <w:r w:rsidRPr="00DB150F">
        <w:rPr>
          <w:rFonts w:ascii="Courier New" w:eastAsia="Times New Roman" w:hAnsi="Courier New" w:cs="Courier New"/>
          <w:color w:val="000000"/>
          <w:sz w:val="21"/>
          <w:szCs w:val="21"/>
          <w:lang w:eastAsia="en-IN"/>
        </w:rPr>
        <w:t>)</w:t>
      </w:r>
    </w:p>
    <w:p w14:paraId="6649697D" w14:textId="77777777" w:rsidR="00DB150F" w:rsidRPr="00DB150F" w:rsidRDefault="00DB150F" w:rsidP="00DB150F">
      <w:pPr>
        <w:shd w:val="clear" w:color="auto" w:fill="FFFFFE"/>
        <w:spacing w:after="0" w:line="285" w:lineRule="atLeast"/>
        <w:rPr>
          <w:rFonts w:ascii="Courier New" w:eastAsia="Times New Roman" w:hAnsi="Courier New" w:cs="Courier New"/>
          <w:color w:val="000000"/>
          <w:sz w:val="21"/>
          <w:szCs w:val="21"/>
          <w:lang w:eastAsia="en-IN"/>
        </w:rPr>
      </w:pPr>
      <w:r w:rsidRPr="00DB150F">
        <w:rPr>
          <w:rFonts w:ascii="Courier New" w:eastAsia="Times New Roman" w:hAnsi="Courier New" w:cs="Courier New"/>
          <w:color w:val="795E26"/>
          <w:sz w:val="21"/>
          <w:szCs w:val="21"/>
          <w:lang w:eastAsia="en-IN"/>
        </w:rPr>
        <w:t>print</w:t>
      </w:r>
      <w:r w:rsidRPr="00DB150F">
        <w:rPr>
          <w:rFonts w:ascii="Courier New" w:eastAsia="Times New Roman" w:hAnsi="Courier New" w:cs="Courier New"/>
          <w:color w:val="000000"/>
          <w:sz w:val="21"/>
          <w:szCs w:val="21"/>
          <w:lang w:eastAsia="en-IN"/>
        </w:rPr>
        <w:t>(prediction)</w:t>
      </w:r>
    </w:p>
    <w:p w14:paraId="2960CAFF" w14:textId="77777777" w:rsidR="00DB150F" w:rsidRPr="00DB150F" w:rsidRDefault="00DB150F" w:rsidP="00DB150F">
      <w:pPr>
        <w:shd w:val="clear" w:color="auto" w:fill="FFFFFE"/>
        <w:spacing w:after="0" w:line="285" w:lineRule="atLeast"/>
        <w:rPr>
          <w:rFonts w:ascii="Courier New" w:eastAsia="Times New Roman" w:hAnsi="Courier New" w:cs="Courier New"/>
          <w:color w:val="000000"/>
          <w:sz w:val="21"/>
          <w:szCs w:val="21"/>
          <w:lang w:eastAsia="en-IN"/>
        </w:rPr>
      </w:pPr>
      <w:r w:rsidRPr="00DB150F">
        <w:rPr>
          <w:rFonts w:ascii="Courier New" w:eastAsia="Times New Roman" w:hAnsi="Courier New" w:cs="Courier New"/>
          <w:color w:val="AF00DB"/>
          <w:sz w:val="21"/>
          <w:szCs w:val="21"/>
          <w:lang w:eastAsia="en-IN"/>
        </w:rPr>
        <w:t>if</w:t>
      </w:r>
      <w:r w:rsidRPr="00DB150F">
        <w:rPr>
          <w:rFonts w:ascii="Courier New" w:eastAsia="Times New Roman" w:hAnsi="Courier New" w:cs="Courier New"/>
          <w:color w:val="000000"/>
          <w:sz w:val="21"/>
          <w:szCs w:val="21"/>
          <w:lang w:eastAsia="en-IN"/>
        </w:rPr>
        <w:t> </w:t>
      </w:r>
      <w:proofErr w:type="gramStart"/>
      <w:r w:rsidRPr="00DB150F">
        <w:rPr>
          <w:rFonts w:ascii="Courier New" w:eastAsia="Times New Roman" w:hAnsi="Courier New" w:cs="Courier New"/>
          <w:color w:val="000000"/>
          <w:sz w:val="21"/>
          <w:szCs w:val="21"/>
          <w:lang w:eastAsia="en-IN"/>
        </w:rPr>
        <w:t>prediction[</w:t>
      </w:r>
      <w:proofErr w:type="gramEnd"/>
      <w:r w:rsidRPr="00DB150F">
        <w:rPr>
          <w:rFonts w:ascii="Courier New" w:eastAsia="Times New Roman" w:hAnsi="Courier New" w:cs="Courier New"/>
          <w:color w:val="09885A"/>
          <w:sz w:val="21"/>
          <w:szCs w:val="21"/>
          <w:lang w:eastAsia="en-IN"/>
        </w:rPr>
        <w:t>0</w:t>
      </w:r>
      <w:r w:rsidRPr="00DB150F">
        <w:rPr>
          <w:rFonts w:ascii="Courier New" w:eastAsia="Times New Roman" w:hAnsi="Courier New" w:cs="Courier New"/>
          <w:color w:val="000000"/>
          <w:sz w:val="21"/>
          <w:szCs w:val="21"/>
          <w:lang w:eastAsia="en-IN"/>
        </w:rPr>
        <w:t>]==</w:t>
      </w:r>
      <w:r w:rsidRPr="00DB150F">
        <w:rPr>
          <w:rFonts w:ascii="Courier New" w:eastAsia="Times New Roman" w:hAnsi="Courier New" w:cs="Courier New"/>
          <w:color w:val="09885A"/>
          <w:sz w:val="21"/>
          <w:szCs w:val="21"/>
          <w:lang w:eastAsia="en-IN"/>
        </w:rPr>
        <w:t>1</w:t>
      </w:r>
      <w:r w:rsidRPr="00DB150F">
        <w:rPr>
          <w:rFonts w:ascii="Courier New" w:eastAsia="Times New Roman" w:hAnsi="Courier New" w:cs="Courier New"/>
          <w:color w:val="000000"/>
          <w:sz w:val="21"/>
          <w:szCs w:val="21"/>
          <w:lang w:eastAsia="en-IN"/>
        </w:rPr>
        <w:t>:</w:t>
      </w:r>
    </w:p>
    <w:p w14:paraId="01586E0F" w14:textId="77777777" w:rsidR="00DB150F" w:rsidRPr="00DB150F" w:rsidRDefault="00DB150F" w:rsidP="00DB150F">
      <w:pPr>
        <w:shd w:val="clear" w:color="auto" w:fill="FFFFFE"/>
        <w:spacing w:after="0" w:line="285" w:lineRule="atLeast"/>
        <w:rPr>
          <w:rFonts w:ascii="Courier New" w:eastAsia="Times New Roman" w:hAnsi="Courier New" w:cs="Courier New"/>
          <w:color w:val="000000"/>
          <w:sz w:val="21"/>
          <w:szCs w:val="21"/>
          <w:lang w:eastAsia="en-IN"/>
        </w:rPr>
      </w:pPr>
      <w:r w:rsidRPr="00DB150F">
        <w:rPr>
          <w:rFonts w:ascii="Courier New" w:eastAsia="Times New Roman" w:hAnsi="Courier New" w:cs="Courier New"/>
          <w:color w:val="000000"/>
          <w:sz w:val="21"/>
          <w:szCs w:val="21"/>
          <w:lang w:eastAsia="en-IN"/>
        </w:rPr>
        <w:t>  </w:t>
      </w:r>
      <w:proofErr w:type="gramStart"/>
      <w:r w:rsidRPr="00DB150F">
        <w:rPr>
          <w:rFonts w:ascii="Courier New" w:eastAsia="Times New Roman" w:hAnsi="Courier New" w:cs="Courier New"/>
          <w:color w:val="795E26"/>
          <w:sz w:val="21"/>
          <w:szCs w:val="21"/>
          <w:lang w:eastAsia="en-IN"/>
        </w:rPr>
        <w:t>print</w:t>
      </w:r>
      <w:r w:rsidRPr="00DB150F">
        <w:rPr>
          <w:rFonts w:ascii="Courier New" w:eastAsia="Times New Roman" w:hAnsi="Courier New" w:cs="Courier New"/>
          <w:color w:val="000000"/>
          <w:sz w:val="21"/>
          <w:szCs w:val="21"/>
          <w:lang w:eastAsia="en-IN"/>
        </w:rPr>
        <w:t>(</w:t>
      </w:r>
      <w:proofErr w:type="gramEnd"/>
      <w:r w:rsidRPr="00DB150F">
        <w:rPr>
          <w:rFonts w:ascii="Courier New" w:eastAsia="Times New Roman" w:hAnsi="Courier New" w:cs="Courier New"/>
          <w:color w:val="A31515"/>
          <w:sz w:val="21"/>
          <w:szCs w:val="21"/>
          <w:lang w:eastAsia="en-IN"/>
        </w:rPr>
        <w:t>'it is an ham mail'</w:t>
      </w:r>
      <w:r w:rsidRPr="00DB150F">
        <w:rPr>
          <w:rFonts w:ascii="Courier New" w:eastAsia="Times New Roman" w:hAnsi="Courier New" w:cs="Courier New"/>
          <w:color w:val="000000"/>
          <w:sz w:val="21"/>
          <w:szCs w:val="21"/>
          <w:lang w:eastAsia="en-IN"/>
        </w:rPr>
        <w:t>)</w:t>
      </w:r>
    </w:p>
    <w:p w14:paraId="3882EBA0" w14:textId="77777777" w:rsidR="00DB150F" w:rsidRPr="00DB150F" w:rsidRDefault="00DB150F" w:rsidP="00DB150F">
      <w:pPr>
        <w:shd w:val="clear" w:color="auto" w:fill="FFFFFE"/>
        <w:spacing w:after="0" w:line="285" w:lineRule="atLeast"/>
        <w:rPr>
          <w:rFonts w:ascii="Courier New" w:eastAsia="Times New Roman" w:hAnsi="Courier New" w:cs="Courier New"/>
          <w:color w:val="000000"/>
          <w:sz w:val="21"/>
          <w:szCs w:val="21"/>
          <w:lang w:eastAsia="en-IN"/>
        </w:rPr>
      </w:pPr>
      <w:r w:rsidRPr="00DB150F">
        <w:rPr>
          <w:rFonts w:ascii="Courier New" w:eastAsia="Times New Roman" w:hAnsi="Courier New" w:cs="Courier New"/>
          <w:color w:val="AF00DB"/>
          <w:sz w:val="21"/>
          <w:szCs w:val="21"/>
          <w:lang w:eastAsia="en-IN"/>
        </w:rPr>
        <w:t>else</w:t>
      </w:r>
      <w:r w:rsidRPr="00DB150F">
        <w:rPr>
          <w:rFonts w:ascii="Courier New" w:eastAsia="Times New Roman" w:hAnsi="Courier New" w:cs="Courier New"/>
          <w:color w:val="000000"/>
          <w:sz w:val="21"/>
          <w:szCs w:val="21"/>
          <w:lang w:eastAsia="en-IN"/>
        </w:rPr>
        <w:t>:</w:t>
      </w:r>
    </w:p>
    <w:p w14:paraId="1196191E" w14:textId="77777777" w:rsidR="00DB150F" w:rsidRDefault="00DB150F" w:rsidP="00DB150F">
      <w:pPr>
        <w:shd w:val="clear" w:color="auto" w:fill="FFFFFE"/>
        <w:spacing w:after="0" w:line="285" w:lineRule="atLeast"/>
        <w:rPr>
          <w:rFonts w:ascii="Courier New" w:eastAsia="Times New Roman" w:hAnsi="Courier New" w:cs="Courier New"/>
          <w:color w:val="000000"/>
          <w:sz w:val="21"/>
          <w:szCs w:val="21"/>
          <w:lang w:eastAsia="en-IN"/>
        </w:rPr>
      </w:pPr>
      <w:r w:rsidRPr="00DB150F">
        <w:rPr>
          <w:rFonts w:ascii="Courier New" w:eastAsia="Times New Roman" w:hAnsi="Courier New" w:cs="Courier New"/>
          <w:color w:val="000000"/>
          <w:sz w:val="21"/>
          <w:szCs w:val="21"/>
          <w:lang w:eastAsia="en-IN"/>
        </w:rPr>
        <w:t>  </w:t>
      </w:r>
      <w:proofErr w:type="gramStart"/>
      <w:r w:rsidRPr="00DB150F">
        <w:rPr>
          <w:rFonts w:ascii="Courier New" w:eastAsia="Times New Roman" w:hAnsi="Courier New" w:cs="Courier New"/>
          <w:color w:val="795E26"/>
          <w:sz w:val="21"/>
          <w:szCs w:val="21"/>
          <w:lang w:eastAsia="en-IN"/>
        </w:rPr>
        <w:t>print</w:t>
      </w:r>
      <w:r w:rsidRPr="00DB150F">
        <w:rPr>
          <w:rFonts w:ascii="Courier New" w:eastAsia="Times New Roman" w:hAnsi="Courier New" w:cs="Courier New"/>
          <w:color w:val="000000"/>
          <w:sz w:val="21"/>
          <w:szCs w:val="21"/>
          <w:lang w:eastAsia="en-IN"/>
        </w:rPr>
        <w:t>(</w:t>
      </w:r>
      <w:proofErr w:type="gramEnd"/>
      <w:r w:rsidRPr="00DB150F">
        <w:rPr>
          <w:rFonts w:ascii="Courier New" w:eastAsia="Times New Roman" w:hAnsi="Courier New" w:cs="Courier New"/>
          <w:color w:val="A31515"/>
          <w:sz w:val="21"/>
          <w:szCs w:val="21"/>
          <w:lang w:eastAsia="en-IN"/>
        </w:rPr>
        <w:t>'spam mail'</w:t>
      </w:r>
      <w:r w:rsidRPr="00DB150F">
        <w:rPr>
          <w:rFonts w:ascii="Courier New" w:eastAsia="Times New Roman" w:hAnsi="Courier New" w:cs="Courier New"/>
          <w:color w:val="000000"/>
          <w:sz w:val="21"/>
          <w:szCs w:val="21"/>
          <w:lang w:eastAsia="en-IN"/>
        </w:rPr>
        <w:t>)</w:t>
      </w:r>
    </w:p>
    <w:p w14:paraId="3D22DC0F" w14:textId="77777777" w:rsidR="00DB150F" w:rsidRPr="00DB150F" w:rsidRDefault="00DB150F" w:rsidP="00DB150F">
      <w:pPr>
        <w:shd w:val="clear" w:color="auto" w:fill="FFFFFE"/>
        <w:spacing w:after="0" w:line="285" w:lineRule="atLeast"/>
        <w:rPr>
          <w:rFonts w:ascii="Courier New" w:eastAsia="Times New Roman" w:hAnsi="Courier New" w:cs="Courier New"/>
          <w:color w:val="000000"/>
          <w:sz w:val="21"/>
          <w:szCs w:val="21"/>
          <w:lang w:eastAsia="en-IN"/>
        </w:rPr>
      </w:pPr>
    </w:p>
    <w:p w14:paraId="04CBEDA5" w14:textId="77777777" w:rsidR="00DB150F" w:rsidRDefault="00DB150F" w:rsidP="00F12ED7">
      <w:pPr>
        <w:shd w:val="clear" w:color="auto" w:fill="FFFFFE"/>
        <w:spacing w:after="0" w:line="285" w:lineRule="atLeast"/>
        <w:rPr>
          <w:rFonts w:ascii="Arial Black" w:hAnsi="Arial Black"/>
          <w:sz w:val="20"/>
          <w:szCs w:val="20"/>
        </w:rPr>
      </w:pPr>
      <w:r>
        <w:rPr>
          <w:rFonts w:ascii="Arial Black" w:hAnsi="Arial Black"/>
          <w:sz w:val="20"/>
          <w:szCs w:val="20"/>
        </w:rPr>
        <w:t>output:</w:t>
      </w:r>
    </w:p>
    <w:p w14:paraId="6DE7900A" w14:textId="77777777" w:rsidR="00A914E3" w:rsidRPr="00A914E3" w:rsidRDefault="00A914E3" w:rsidP="00A914E3">
      <w:pPr>
        <w:spacing w:after="0" w:line="240" w:lineRule="auto"/>
        <w:rPr>
          <w:rFonts w:ascii="Courier New" w:eastAsia="Times New Roman" w:hAnsi="Courier New" w:cs="Courier New"/>
          <w:color w:val="212121"/>
          <w:sz w:val="21"/>
          <w:szCs w:val="21"/>
          <w:shd w:val="clear" w:color="auto" w:fill="FFFFFF"/>
          <w:lang w:eastAsia="en-IN"/>
        </w:rPr>
      </w:pPr>
      <w:r w:rsidRPr="00A914E3">
        <w:rPr>
          <w:rFonts w:ascii="Courier New" w:eastAsia="Times New Roman" w:hAnsi="Courier New" w:cs="Courier New"/>
          <w:color w:val="212121"/>
          <w:sz w:val="21"/>
          <w:szCs w:val="21"/>
          <w:shd w:val="clear" w:color="auto" w:fill="FFFFFF"/>
          <w:lang w:eastAsia="en-IN"/>
        </w:rPr>
        <w:t>[1]</w:t>
      </w:r>
    </w:p>
    <w:p w14:paraId="336E90B2" w14:textId="77777777" w:rsidR="00A914E3" w:rsidRDefault="00A914E3" w:rsidP="00A914E3">
      <w:pPr>
        <w:shd w:val="clear" w:color="auto" w:fill="FFFFFE"/>
        <w:spacing w:after="0" w:line="285" w:lineRule="atLeast"/>
        <w:rPr>
          <w:rFonts w:ascii="Courier New" w:eastAsia="Times New Roman" w:hAnsi="Courier New" w:cs="Courier New"/>
          <w:color w:val="212121"/>
          <w:sz w:val="21"/>
          <w:szCs w:val="21"/>
          <w:shd w:val="clear" w:color="auto" w:fill="FFFFFF"/>
          <w:lang w:eastAsia="en-IN"/>
        </w:rPr>
      </w:pPr>
      <w:r w:rsidRPr="00A914E3">
        <w:rPr>
          <w:rFonts w:ascii="Courier New" w:eastAsia="Times New Roman" w:hAnsi="Courier New" w:cs="Courier New"/>
          <w:color w:val="212121"/>
          <w:sz w:val="21"/>
          <w:szCs w:val="21"/>
          <w:shd w:val="clear" w:color="auto" w:fill="FFFFFF"/>
          <w:lang w:eastAsia="en-IN"/>
        </w:rPr>
        <w:t xml:space="preserve">it is </w:t>
      </w:r>
      <w:proofErr w:type="gramStart"/>
      <w:r w:rsidRPr="00A914E3">
        <w:rPr>
          <w:rFonts w:ascii="Courier New" w:eastAsia="Times New Roman" w:hAnsi="Courier New" w:cs="Courier New"/>
          <w:color w:val="212121"/>
          <w:sz w:val="21"/>
          <w:szCs w:val="21"/>
          <w:shd w:val="clear" w:color="auto" w:fill="FFFFFF"/>
          <w:lang w:eastAsia="en-IN"/>
        </w:rPr>
        <w:t>an</w:t>
      </w:r>
      <w:proofErr w:type="gramEnd"/>
      <w:r w:rsidRPr="00A914E3">
        <w:rPr>
          <w:rFonts w:ascii="Courier New" w:eastAsia="Times New Roman" w:hAnsi="Courier New" w:cs="Courier New"/>
          <w:color w:val="212121"/>
          <w:sz w:val="21"/>
          <w:szCs w:val="21"/>
          <w:shd w:val="clear" w:color="auto" w:fill="FFFFFF"/>
          <w:lang w:eastAsia="en-IN"/>
        </w:rPr>
        <w:t xml:space="preserve"> ham mail</w:t>
      </w:r>
    </w:p>
    <w:p w14:paraId="01F83397" w14:textId="54C3B014" w:rsidR="008A3834" w:rsidRDefault="00884A3E" w:rsidP="00A914E3">
      <w:pPr>
        <w:shd w:val="clear" w:color="auto" w:fill="FFFFFE"/>
        <w:spacing w:after="0" w:line="285" w:lineRule="atLeast"/>
        <w:rPr>
          <w:rFonts w:ascii="Arial Black" w:hAnsi="Arial Black"/>
          <w:sz w:val="56"/>
          <w:szCs w:val="56"/>
        </w:rPr>
      </w:pPr>
      <w:r>
        <w:rPr>
          <w:rFonts w:ascii="Arial Black" w:hAnsi="Arial Black"/>
          <w:sz w:val="56"/>
          <w:szCs w:val="56"/>
        </w:rPr>
        <w:t xml:space="preserve"> </w:t>
      </w:r>
    </w:p>
    <w:p w14:paraId="2238EFFD" w14:textId="77777777" w:rsidR="00A542D3" w:rsidRDefault="00A542D3" w:rsidP="00A914E3">
      <w:pPr>
        <w:shd w:val="clear" w:color="auto" w:fill="FFFFFE"/>
        <w:spacing w:after="0" w:line="285" w:lineRule="atLeast"/>
        <w:rPr>
          <w:rFonts w:ascii="Arial Black" w:hAnsi="Arial Black"/>
          <w:sz w:val="56"/>
          <w:szCs w:val="56"/>
        </w:rPr>
      </w:pPr>
    </w:p>
    <w:p w14:paraId="6497C140" w14:textId="77777777" w:rsidR="00165E99" w:rsidRDefault="00165E99">
      <w:pPr>
        <w:rPr>
          <w:rFonts w:ascii="Arial Black" w:hAnsi="Arial Black"/>
          <w:sz w:val="56"/>
          <w:szCs w:val="56"/>
        </w:rPr>
      </w:pPr>
      <w:r>
        <w:rPr>
          <w:rFonts w:ascii="Arial Black" w:hAnsi="Arial Black"/>
          <w:sz w:val="56"/>
          <w:szCs w:val="56"/>
        </w:rPr>
        <w:lastRenderedPageBreak/>
        <w:t>Conclusion:</w:t>
      </w:r>
    </w:p>
    <w:p w14:paraId="3B90EDFF" w14:textId="647B92EC" w:rsidR="00A542D3" w:rsidRPr="00165E99" w:rsidRDefault="00165E99" w:rsidP="00165E99">
      <w:pPr>
        <w:jc w:val="both"/>
        <w:rPr>
          <w:rFonts w:ascii="Arial" w:hAnsi="Arial" w:cs="Arial"/>
          <w:sz w:val="28"/>
          <w:szCs w:val="28"/>
        </w:rPr>
      </w:pPr>
      <w:r w:rsidRPr="00165E99">
        <w:rPr>
          <w:rFonts w:ascii="Arial" w:hAnsi="Arial" w:cs="Arial"/>
          <w:sz w:val="28"/>
          <w:szCs w:val="28"/>
        </w:rPr>
        <w:t xml:space="preserve">Email has been the most important medium of communication </w:t>
      </w:r>
      <w:proofErr w:type="gramStart"/>
      <w:r w:rsidRPr="00165E99">
        <w:rPr>
          <w:rFonts w:ascii="Arial" w:hAnsi="Arial" w:cs="Arial"/>
          <w:sz w:val="28"/>
          <w:szCs w:val="28"/>
        </w:rPr>
        <w:t>nowadays,</w:t>
      </w:r>
      <w:proofErr w:type="gramEnd"/>
      <w:r w:rsidRPr="00165E99">
        <w:rPr>
          <w:rFonts w:ascii="Arial" w:hAnsi="Arial" w:cs="Arial"/>
          <w:sz w:val="28"/>
          <w:szCs w:val="28"/>
        </w:rPr>
        <w:t xml:space="preserve"> through internet connectivity any message can be delivered to all aver the world. More than 270 billion emails are exchanged daily, about 57% of these are just spam emails. Spam emails, also known as non-self, are undesired commercial or malicious emails, which affects or hacks personal information like </w:t>
      </w:r>
      <w:proofErr w:type="gramStart"/>
      <w:r w:rsidRPr="00165E99">
        <w:rPr>
          <w:rFonts w:ascii="Arial" w:hAnsi="Arial" w:cs="Arial"/>
          <w:sz w:val="28"/>
          <w:szCs w:val="28"/>
        </w:rPr>
        <w:t>bank ,related</w:t>
      </w:r>
      <w:proofErr w:type="gramEnd"/>
      <w:r w:rsidRPr="00165E99">
        <w:rPr>
          <w:rFonts w:ascii="Arial" w:hAnsi="Arial" w:cs="Arial"/>
          <w:sz w:val="28"/>
          <w:szCs w:val="28"/>
        </w:rPr>
        <w:t xml:space="preserve"> to money or anything that causes destruction to single individual or a corporation or a group of people. Besides advertising, these may contain links to phishing or malware hosting websites set up to steal confidential information. Spam is a serious issue that is not just annoying to the end-users but also financially damaging and a security risk. Hence this system is designed in such a way that it detects unsolicited and unwanted emails and prevents them hence helping in reducing the spam message which would be of great benefit to individuals as well as to the </w:t>
      </w:r>
      <w:proofErr w:type="gramStart"/>
      <w:r w:rsidRPr="00165E99">
        <w:rPr>
          <w:rFonts w:ascii="Arial" w:hAnsi="Arial" w:cs="Arial"/>
          <w:sz w:val="28"/>
          <w:szCs w:val="28"/>
        </w:rPr>
        <w:t>company .In</w:t>
      </w:r>
      <w:proofErr w:type="gramEnd"/>
      <w:r w:rsidRPr="00165E99">
        <w:rPr>
          <w:rFonts w:ascii="Arial" w:hAnsi="Arial" w:cs="Arial"/>
          <w:sz w:val="28"/>
          <w:szCs w:val="28"/>
        </w:rPr>
        <w:t xml:space="preserve"> the future this system can be implemented by using different algorithms and also more features can be added to the existing system. </w:t>
      </w:r>
      <w:r w:rsidR="00A542D3" w:rsidRPr="00165E99">
        <w:rPr>
          <w:rFonts w:ascii="Arial" w:hAnsi="Arial" w:cs="Arial"/>
          <w:sz w:val="28"/>
          <w:szCs w:val="28"/>
        </w:rPr>
        <w:br w:type="page"/>
      </w:r>
    </w:p>
    <w:p w14:paraId="2459A6D4" w14:textId="77777777" w:rsidR="00A542D3" w:rsidRPr="00A914E3" w:rsidRDefault="00A542D3" w:rsidP="00A914E3">
      <w:pPr>
        <w:shd w:val="clear" w:color="auto" w:fill="FFFFFE"/>
        <w:spacing w:after="0" w:line="285" w:lineRule="atLeast"/>
        <w:rPr>
          <w:rFonts w:ascii="Courier New" w:eastAsia="Times New Roman" w:hAnsi="Courier New" w:cs="Courier New"/>
          <w:color w:val="000000"/>
          <w:sz w:val="21"/>
          <w:szCs w:val="21"/>
          <w:lang w:eastAsia="en-IN"/>
        </w:rPr>
      </w:pPr>
    </w:p>
    <w:p w14:paraId="2904776B" w14:textId="77777777" w:rsidR="00460B14" w:rsidRPr="000E3EF9" w:rsidRDefault="00460B14" w:rsidP="00DB02F1">
      <w:pPr>
        <w:jc w:val="both"/>
        <w:rPr>
          <w:rFonts w:ascii="Arial Black" w:hAnsi="Arial Black"/>
          <w:sz w:val="28"/>
          <w:szCs w:val="28"/>
        </w:rPr>
      </w:pPr>
    </w:p>
    <w:p w14:paraId="40D8D586" w14:textId="52C08F52" w:rsidR="00F31DFE" w:rsidRDefault="009317A0" w:rsidP="00444E86">
      <w:pPr>
        <w:rPr>
          <w:rFonts w:ascii="Arial Black" w:hAnsi="Arial Black"/>
          <w:sz w:val="44"/>
          <w:szCs w:val="44"/>
        </w:rPr>
      </w:pPr>
      <w:r>
        <w:rPr>
          <w:rFonts w:ascii="Arial Black" w:hAnsi="Arial Black"/>
          <w:sz w:val="44"/>
          <w:szCs w:val="44"/>
        </w:rPr>
        <w:t>References:</w:t>
      </w:r>
    </w:p>
    <w:p w14:paraId="03194635" w14:textId="5E83DE95" w:rsidR="009317A0" w:rsidRPr="0078426B" w:rsidRDefault="00000000" w:rsidP="00B62510">
      <w:pPr>
        <w:pStyle w:val="ListParagraph"/>
        <w:numPr>
          <w:ilvl w:val="0"/>
          <w:numId w:val="2"/>
        </w:numPr>
        <w:rPr>
          <w:rFonts w:ascii="Arial Black" w:hAnsi="Arial Black"/>
          <w:color w:val="7F7F7F" w:themeColor="text1" w:themeTint="80"/>
          <w:sz w:val="44"/>
          <w:szCs w:val="44"/>
        </w:rPr>
      </w:pPr>
      <w:hyperlink r:id="rId27" w:history="1">
        <w:r w:rsidR="00B62510" w:rsidRPr="0078426B">
          <w:rPr>
            <w:rStyle w:val="Hyperlink"/>
            <w:rFonts w:ascii="Arial Black" w:hAnsi="Arial Black"/>
            <w:color w:val="7F7F7F" w:themeColor="text1" w:themeTint="80"/>
            <w:sz w:val="44"/>
            <w:szCs w:val="44"/>
          </w:rPr>
          <w:t>https://ieeexplore.ieee.org/document/9183098</w:t>
        </w:r>
      </w:hyperlink>
    </w:p>
    <w:p w14:paraId="017A84BF" w14:textId="6A3C5458" w:rsidR="0067195C" w:rsidRPr="00F55122" w:rsidRDefault="009116BB" w:rsidP="00B62510">
      <w:pPr>
        <w:pStyle w:val="ListParagraph"/>
        <w:numPr>
          <w:ilvl w:val="0"/>
          <w:numId w:val="2"/>
        </w:numPr>
        <w:rPr>
          <w:rFonts w:ascii="Arial Black" w:hAnsi="Arial Black"/>
          <w:color w:val="00B0F0"/>
          <w:sz w:val="44"/>
          <w:szCs w:val="44"/>
        </w:rPr>
      </w:pPr>
      <w:r>
        <w:t xml:space="preserve">stopping Spam </w:t>
      </w:r>
      <w:proofErr w:type="gramStart"/>
      <w:r>
        <w:t>by .</w:t>
      </w:r>
      <w:r w:rsidR="00CC1DE7">
        <w:t>A</w:t>
      </w:r>
      <w:r>
        <w:t>lan</w:t>
      </w:r>
      <w:proofErr w:type="gramEnd"/>
      <w:r>
        <w:t xml:space="preserve"> Schwartz and </w:t>
      </w:r>
      <w:ins w:id="0" w:author="kranthi gollapati">
        <w:r>
          <w:t>Si</w:t>
        </w:r>
        <w:r w:rsidR="00CC1DE7">
          <w:t>m</w:t>
        </w:r>
        <w:r>
          <w:t>son</w:t>
        </w:r>
      </w:ins>
      <w:r>
        <w:t xml:space="preserve"> Garfinkel Copyright © 1998 O'Reilly &amp; Associates. Inc. All rights </w:t>
      </w:r>
      <w:del w:id="1" w:author="kranthi gollapati">
        <w:r>
          <w:delText>resen-ed.</w:delText>
        </w:r>
      </w:del>
      <w:ins w:id="2" w:author="kranthi gollapati">
        <w:r>
          <w:t>rese</w:t>
        </w:r>
        <w:r w:rsidR="00F63FC9">
          <w:t>rv</w:t>
        </w:r>
        <w:r>
          <w:t>ed.</w:t>
        </w:r>
      </w:ins>
      <w:r>
        <w:t xml:space="preserve"> Printed in the United States of America. Published by O'Reilly &amp; Associates. </w:t>
      </w:r>
      <w:proofErr w:type="gramStart"/>
      <w:r>
        <w:t>Inc..</w:t>
      </w:r>
      <w:proofErr w:type="gramEnd"/>
      <w:r>
        <w:t xml:space="preserve"> 101 </w:t>
      </w:r>
      <w:del w:id="3" w:author="kranthi gollapati">
        <w:r>
          <w:delText>Monris</w:delText>
        </w:r>
      </w:del>
      <w:ins w:id="4" w:author="kranthi gollapati">
        <w:r>
          <w:t>Mo</w:t>
        </w:r>
        <w:r w:rsidR="0066066B">
          <w:t>r</w:t>
        </w:r>
        <w:r>
          <w:t>ris</w:t>
        </w:r>
      </w:ins>
      <w:r>
        <w:t xml:space="preserve"> Street. Sebastopol. CA 95472.</w:t>
      </w:r>
    </w:p>
    <w:p w14:paraId="756249A6" w14:textId="580C8333" w:rsidR="000F157D" w:rsidRPr="008324F0" w:rsidRDefault="00000000" w:rsidP="001914E1">
      <w:pPr>
        <w:pStyle w:val="ListParagraph"/>
        <w:numPr>
          <w:ilvl w:val="0"/>
          <w:numId w:val="2"/>
        </w:numPr>
        <w:rPr>
          <w:rFonts w:ascii="Arial Black" w:hAnsi="Arial Black"/>
          <w:color w:val="000000" w:themeColor="text1"/>
          <w:sz w:val="20"/>
          <w:szCs w:val="20"/>
        </w:rPr>
      </w:pPr>
      <w:hyperlink r:id="rId28" w:anchor=":~:text=Machine%20learning%20(ML)%20is%20a,to%20predict%20new%20output%20values" w:history="1">
        <w:r w:rsidR="00165E99" w:rsidRPr="008324F0">
          <w:rPr>
            <w:rStyle w:val="Hyperlink"/>
            <w:rFonts w:ascii="Arial Black" w:hAnsi="Arial Black"/>
            <w:color w:val="000000" w:themeColor="text1"/>
            <w:sz w:val="20"/>
            <w:szCs w:val="20"/>
          </w:rPr>
          <w:t>https://www.techtarget.com/searchenterpriseai/definition/machine-learning-ML#:~:text=Machine%20learning%20(ML)%20is%20a,to%20predict%20new%20output%20values</w:t>
        </w:r>
      </w:hyperlink>
      <w:r w:rsidR="009854CE" w:rsidRPr="008324F0">
        <w:rPr>
          <w:rFonts w:ascii="Arial Black" w:hAnsi="Arial Black"/>
          <w:color w:val="000000" w:themeColor="text1"/>
          <w:sz w:val="20"/>
          <w:szCs w:val="20"/>
        </w:rPr>
        <w:t>.</w:t>
      </w:r>
    </w:p>
    <w:p w14:paraId="3C27A693" w14:textId="71E6FAD5" w:rsidR="00165E99" w:rsidRPr="009854CE" w:rsidRDefault="008324F0" w:rsidP="001914E1">
      <w:pPr>
        <w:pStyle w:val="ListParagraph"/>
        <w:numPr>
          <w:ilvl w:val="0"/>
          <w:numId w:val="2"/>
        </w:numPr>
        <w:rPr>
          <w:rFonts w:ascii="Arial Black" w:hAnsi="Arial Black"/>
          <w:color w:val="000000" w:themeColor="text1"/>
          <w:sz w:val="20"/>
          <w:szCs w:val="20"/>
        </w:rPr>
      </w:pPr>
      <w:r>
        <w:t xml:space="preserve">Email based Spam Detection </w:t>
      </w:r>
      <w:proofErr w:type="spellStart"/>
      <w:r>
        <w:t>Thashina</w:t>
      </w:r>
      <w:proofErr w:type="spellEnd"/>
      <w:r>
        <w:t xml:space="preserve"> Sultana, K A </w:t>
      </w:r>
      <w:proofErr w:type="spellStart"/>
      <w:r>
        <w:t>Sapnaz</w:t>
      </w:r>
      <w:proofErr w:type="spellEnd"/>
      <w:r>
        <w:t xml:space="preserve">, Fathima Sana, Mrs. </w:t>
      </w:r>
      <w:proofErr w:type="spellStart"/>
      <w:r>
        <w:t>Jamedar</w:t>
      </w:r>
      <w:proofErr w:type="spellEnd"/>
      <w:r>
        <w:t xml:space="preserve"> </w:t>
      </w:r>
      <w:proofErr w:type="spellStart"/>
      <w:r>
        <w:t>Najath</w:t>
      </w:r>
      <w:proofErr w:type="spellEnd"/>
      <w:r>
        <w:t xml:space="preserve"> Dept. of Computer Science and Engineering </w:t>
      </w:r>
      <w:proofErr w:type="spellStart"/>
      <w:r>
        <w:t>Yenepoya</w:t>
      </w:r>
      <w:proofErr w:type="spellEnd"/>
      <w:r>
        <w:t xml:space="preserve"> Institute of Technology </w:t>
      </w:r>
      <w:proofErr w:type="spellStart"/>
      <w:r>
        <w:t>Moodbidri</w:t>
      </w:r>
      <w:proofErr w:type="spellEnd"/>
      <w:r>
        <w:t>, India</w:t>
      </w:r>
    </w:p>
    <w:p w14:paraId="5B70336E" w14:textId="74BCB77A" w:rsidR="00B62510" w:rsidRPr="0026480B" w:rsidRDefault="0067195C" w:rsidP="0026480B">
      <w:pPr>
        <w:rPr>
          <w:rFonts w:ascii="Arial Black" w:hAnsi="Arial Black"/>
          <w:sz w:val="44"/>
          <w:szCs w:val="44"/>
          <w:highlight w:val="cyan"/>
        </w:rPr>
      </w:pPr>
      <w:r>
        <w:rPr>
          <w:rFonts w:ascii="Arial Black" w:hAnsi="Arial Black"/>
          <w:sz w:val="44"/>
          <w:szCs w:val="44"/>
          <w:highlight w:val="cyan"/>
        </w:rPr>
        <w:br w:type="page"/>
      </w:r>
    </w:p>
    <w:p w14:paraId="4E79AF94" w14:textId="77777777" w:rsidR="00444E86" w:rsidRPr="00444E86" w:rsidRDefault="00444E86" w:rsidP="00444E86">
      <w:pPr>
        <w:rPr>
          <w:rFonts w:ascii="Arial Black" w:hAnsi="Arial Black"/>
          <w:sz w:val="36"/>
          <w:szCs w:val="36"/>
        </w:rPr>
      </w:pPr>
    </w:p>
    <w:p w14:paraId="335C6425" w14:textId="77777777" w:rsidR="00376DFB" w:rsidRDefault="00376DFB" w:rsidP="00BF6C2F">
      <w:pPr>
        <w:pStyle w:val="ListParagraph"/>
        <w:rPr>
          <w:rFonts w:ascii="Arial Black" w:hAnsi="Arial Black"/>
          <w:sz w:val="36"/>
          <w:szCs w:val="36"/>
        </w:rPr>
      </w:pPr>
    </w:p>
    <w:p w14:paraId="61AACA14" w14:textId="6770C574" w:rsidR="003261CA" w:rsidRPr="00F31DFE" w:rsidRDefault="003261CA" w:rsidP="00F31DFE">
      <w:pPr>
        <w:rPr>
          <w:rFonts w:ascii="Arial Black" w:hAnsi="Arial Black"/>
          <w:sz w:val="36"/>
          <w:szCs w:val="36"/>
        </w:rPr>
      </w:pPr>
    </w:p>
    <w:p w14:paraId="0CFB40E9" w14:textId="77777777" w:rsidR="00191853" w:rsidRPr="00191853" w:rsidRDefault="00191853" w:rsidP="00191853"/>
    <w:p w14:paraId="1D9164A0" w14:textId="2146B10F" w:rsidR="00734497" w:rsidRPr="00734497" w:rsidRDefault="00734497" w:rsidP="00734497">
      <w:pPr>
        <w:jc w:val="center"/>
      </w:pPr>
    </w:p>
    <w:p w14:paraId="4C8A06E5" w14:textId="77777777" w:rsidR="00734497" w:rsidRPr="00734497" w:rsidRDefault="00734497" w:rsidP="00734497">
      <w:pPr>
        <w:jc w:val="center"/>
      </w:pPr>
    </w:p>
    <w:sectPr w:rsidR="00734497" w:rsidRPr="00734497" w:rsidSect="00614505">
      <w:headerReference w:type="even" r:id="rId29"/>
      <w:headerReference w:type="default" r:id="rId30"/>
      <w:head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9E15" w14:textId="77777777" w:rsidR="006B7184" w:rsidRDefault="006B7184" w:rsidP="009917B2">
      <w:pPr>
        <w:spacing w:after="0" w:line="240" w:lineRule="auto"/>
      </w:pPr>
      <w:r>
        <w:separator/>
      </w:r>
    </w:p>
  </w:endnote>
  <w:endnote w:type="continuationSeparator" w:id="0">
    <w:p w14:paraId="083E9831" w14:textId="77777777" w:rsidR="006B7184" w:rsidRDefault="006B7184" w:rsidP="009917B2">
      <w:pPr>
        <w:spacing w:after="0" w:line="240" w:lineRule="auto"/>
      </w:pPr>
      <w:r>
        <w:continuationSeparator/>
      </w:r>
    </w:p>
  </w:endnote>
  <w:endnote w:type="continuationNotice" w:id="1">
    <w:p w14:paraId="0205B07A" w14:textId="77777777" w:rsidR="006B7184" w:rsidRDefault="006B71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var(--colab-code-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112B1" w14:textId="77777777" w:rsidR="006B7184" w:rsidRDefault="006B7184" w:rsidP="009917B2">
      <w:pPr>
        <w:spacing w:after="0" w:line="240" w:lineRule="auto"/>
      </w:pPr>
      <w:r>
        <w:separator/>
      </w:r>
    </w:p>
  </w:footnote>
  <w:footnote w:type="continuationSeparator" w:id="0">
    <w:p w14:paraId="735FC39C" w14:textId="77777777" w:rsidR="006B7184" w:rsidRDefault="006B7184" w:rsidP="009917B2">
      <w:pPr>
        <w:spacing w:after="0" w:line="240" w:lineRule="auto"/>
      </w:pPr>
      <w:r>
        <w:continuationSeparator/>
      </w:r>
    </w:p>
  </w:footnote>
  <w:footnote w:type="continuationNotice" w:id="1">
    <w:p w14:paraId="23DD9D59" w14:textId="77777777" w:rsidR="006B7184" w:rsidRDefault="006B71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F61CB" w14:textId="3FC23F13" w:rsidR="009917B2" w:rsidRDefault="00000000">
    <w:pPr>
      <w:pStyle w:val="Header"/>
    </w:pPr>
    <w:r>
      <w:rPr>
        <w:noProof/>
      </w:rPr>
      <w:pict w14:anchorId="6E0E90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623844" o:spid="_x0000_s1026" type="#_x0000_t136" style="position:absolute;margin-left:0;margin-top:0;width:327.6pt;height:160.2pt;rotation:315;z-index:-251658239;mso-position-horizontal:center;mso-position-horizontal-relative:margin;mso-position-vertical:center;mso-position-vertical-relative:margin" o:allowincell="f" fillcolor="#0d0d0d [3069]" stroked="f">
          <v:fill opacity=".5"/>
          <v:textpath style="font-family:&quot;Algerian&quot;;font-size:2in" string="NITW"/>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F81F8" w14:textId="40F3309D" w:rsidR="009917B2" w:rsidRDefault="00000000">
    <w:pPr>
      <w:pStyle w:val="Header"/>
    </w:pPr>
    <w:r>
      <w:rPr>
        <w:noProof/>
      </w:rPr>
      <w:pict w14:anchorId="2AE226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623845" o:spid="_x0000_s1027" type="#_x0000_t136" style="position:absolute;margin-left:0;margin-top:0;width:327.6pt;height:160.2pt;rotation:315;z-index:-251658238;mso-position-horizontal:center;mso-position-horizontal-relative:margin;mso-position-vertical:center;mso-position-vertical-relative:margin" o:allowincell="f" fillcolor="#0d0d0d [3069]" stroked="f">
          <v:fill opacity=".5"/>
          <v:textpath style="font-family:&quot;Algerian&quot;;font-size:2in" string="NITW"/>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F365" w14:textId="73FD2907" w:rsidR="009917B2" w:rsidRDefault="00000000">
    <w:pPr>
      <w:pStyle w:val="Header"/>
    </w:pPr>
    <w:r>
      <w:rPr>
        <w:noProof/>
      </w:rPr>
      <w:pict w14:anchorId="274743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623843" o:spid="_x0000_s1025" type="#_x0000_t136" style="position:absolute;margin-left:0;margin-top:0;width:327.6pt;height:160.2pt;rotation:315;z-index:-251658240;mso-position-horizontal:center;mso-position-horizontal-relative:margin;mso-position-vertical:center;mso-position-vertical-relative:margin" o:allowincell="f" fillcolor="#0d0d0d [3069]" stroked="f">
          <v:fill opacity=".5"/>
          <v:textpath style="font-family:&quot;Algerian&quot;;font-size:2in" string="NITW"/>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6905"/>
    <w:multiLevelType w:val="multilevel"/>
    <w:tmpl w:val="5380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8074B"/>
    <w:multiLevelType w:val="multilevel"/>
    <w:tmpl w:val="E174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40898"/>
    <w:multiLevelType w:val="hybridMultilevel"/>
    <w:tmpl w:val="28C46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001087"/>
    <w:multiLevelType w:val="multilevel"/>
    <w:tmpl w:val="9E4C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022719"/>
    <w:multiLevelType w:val="hybridMultilevel"/>
    <w:tmpl w:val="698A459A"/>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F52A79"/>
    <w:multiLevelType w:val="multilevel"/>
    <w:tmpl w:val="41DA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05437"/>
    <w:multiLevelType w:val="hybridMultilevel"/>
    <w:tmpl w:val="F9328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6A69A8"/>
    <w:multiLevelType w:val="multilevel"/>
    <w:tmpl w:val="29D4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D3532"/>
    <w:multiLevelType w:val="hybridMultilevel"/>
    <w:tmpl w:val="F8E03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097C41"/>
    <w:multiLevelType w:val="hybridMultilevel"/>
    <w:tmpl w:val="5F3C066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6C596893"/>
    <w:multiLevelType w:val="multilevel"/>
    <w:tmpl w:val="50DA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B1AE2"/>
    <w:multiLevelType w:val="multilevel"/>
    <w:tmpl w:val="2CEA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978121">
    <w:abstractNumId w:val="4"/>
  </w:num>
  <w:num w:numId="2" w16cid:durableId="1774587355">
    <w:abstractNumId w:val="6"/>
  </w:num>
  <w:num w:numId="3" w16cid:durableId="11534969">
    <w:abstractNumId w:val="2"/>
  </w:num>
  <w:num w:numId="4" w16cid:durableId="80880010">
    <w:abstractNumId w:val="8"/>
  </w:num>
  <w:num w:numId="5" w16cid:durableId="1953200875">
    <w:abstractNumId w:val="9"/>
  </w:num>
  <w:num w:numId="6" w16cid:durableId="651443301">
    <w:abstractNumId w:val="1"/>
  </w:num>
  <w:num w:numId="7" w16cid:durableId="797065987">
    <w:abstractNumId w:val="10"/>
  </w:num>
  <w:num w:numId="8" w16cid:durableId="762915420">
    <w:abstractNumId w:val="7"/>
  </w:num>
  <w:num w:numId="9" w16cid:durableId="1361591190">
    <w:abstractNumId w:val="11"/>
  </w:num>
  <w:num w:numId="10" w16cid:durableId="2015378703">
    <w:abstractNumId w:val="3"/>
  </w:num>
  <w:num w:numId="11" w16cid:durableId="1936401866">
    <w:abstractNumId w:val="5"/>
  </w:num>
  <w:num w:numId="12" w16cid:durableId="8022362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anthi gollapati">
    <w15:presenceInfo w15:providerId="Windows Live" w15:userId="92b5c19d95da01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D5635"/>
    <w:rsid w:val="000308D0"/>
    <w:rsid w:val="00056697"/>
    <w:rsid w:val="000566E7"/>
    <w:rsid w:val="00070251"/>
    <w:rsid w:val="00077D29"/>
    <w:rsid w:val="00080BEF"/>
    <w:rsid w:val="00092031"/>
    <w:rsid w:val="000967FF"/>
    <w:rsid w:val="000A1A5E"/>
    <w:rsid w:val="000B3126"/>
    <w:rsid w:val="000C4AB8"/>
    <w:rsid w:val="000C7E52"/>
    <w:rsid w:val="000E3EF9"/>
    <w:rsid w:val="000F157D"/>
    <w:rsid w:val="000F74E8"/>
    <w:rsid w:val="0011195F"/>
    <w:rsid w:val="0012272E"/>
    <w:rsid w:val="0015676B"/>
    <w:rsid w:val="001570BC"/>
    <w:rsid w:val="00163E05"/>
    <w:rsid w:val="00165E99"/>
    <w:rsid w:val="001866F6"/>
    <w:rsid w:val="001914E1"/>
    <w:rsid w:val="00191853"/>
    <w:rsid w:val="001A7078"/>
    <w:rsid w:val="001B6291"/>
    <w:rsid w:val="001D68D2"/>
    <w:rsid w:val="001E07DD"/>
    <w:rsid w:val="00202C22"/>
    <w:rsid w:val="002265E7"/>
    <w:rsid w:val="00230C32"/>
    <w:rsid w:val="00230E6F"/>
    <w:rsid w:val="0023262A"/>
    <w:rsid w:val="002341F8"/>
    <w:rsid w:val="002355FC"/>
    <w:rsid w:val="0024427C"/>
    <w:rsid w:val="00244D2C"/>
    <w:rsid w:val="002542FC"/>
    <w:rsid w:val="0026411F"/>
    <w:rsid w:val="0026480B"/>
    <w:rsid w:val="002A181F"/>
    <w:rsid w:val="002A282C"/>
    <w:rsid w:val="002B2C65"/>
    <w:rsid w:val="002B5CC1"/>
    <w:rsid w:val="002E182C"/>
    <w:rsid w:val="003261CA"/>
    <w:rsid w:val="003415A1"/>
    <w:rsid w:val="00354BD6"/>
    <w:rsid w:val="00356276"/>
    <w:rsid w:val="0036319A"/>
    <w:rsid w:val="00364893"/>
    <w:rsid w:val="00364EE5"/>
    <w:rsid w:val="00365BCA"/>
    <w:rsid w:val="00376DFB"/>
    <w:rsid w:val="00380061"/>
    <w:rsid w:val="003A1A14"/>
    <w:rsid w:val="003C3091"/>
    <w:rsid w:val="003F5704"/>
    <w:rsid w:val="00410AE5"/>
    <w:rsid w:val="00434046"/>
    <w:rsid w:val="00437251"/>
    <w:rsid w:val="00444E86"/>
    <w:rsid w:val="004470E6"/>
    <w:rsid w:val="0045103A"/>
    <w:rsid w:val="00453013"/>
    <w:rsid w:val="00460B14"/>
    <w:rsid w:val="00472C20"/>
    <w:rsid w:val="00482114"/>
    <w:rsid w:val="004910E3"/>
    <w:rsid w:val="004A125E"/>
    <w:rsid w:val="004B78C6"/>
    <w:rsid w:val="004B7DB9"/>
    <w:rsid w:val="004E373B"/>
    <w:rsid w:val="004E4A02"/>
    <w:rsid w:val="004E51F1"/>
    <w:rsid w:val="004E652D"/>
    <w:rsid w:val="004E673C"/>
    <w:rsid w:val="004F60A3"/>
    <w:rsid w:val="005119F6"/>
    <w:rsid w:val="005301DB"/>
    <w:rsid w:val="00544DED"/>
    <w:rsid w:val="00544F02"/>
    <w:rsid w:val="00561A73"/>
    <w:rsid w:val="0057730D"/>
    <w:rsid w:val="005943DA"/>
    <w:rsid w:val="005B15A4"/>
    <w:rsid w:val="005B2079"/>
    <w:rsid w:val="005B5C53"/>
    <w:rsid w:val="005B6FD8"/>
    <w:rsid w:val="005C6094"/>
    <w:rsid w:val="005D2836"/>
    <w:rsid w:val="005D5CD4"/>
    <w:rsid w:val="005E313B"/>
    <w:rsid w:val="005E4D46"/>
    <w:rsid w:val="005E54D0"/>
    <w:rsid w:val="0060013A"/>
    <w:rsid w:val="006010F1"/>
    <w:rsid w:val="00602F4B"/>
    <w:rsid w:val="00614505"/>
    <w:rsid w:val="006304BF"/>
    <w:rsid w:val="00635084"/>
    <w:rsid w:val="00636793"/>
    <w:rsid w:val="0063710D"/>
    <w:rsid w:val="00657302"/>
    <w:rsid w:val="0066066B"/>
    <w:rsid w:val="006657FA"/>
    <w:rsid w:val="0067195C"/>
    <w:rsid w:val="00674D7C"/>
    <w:rsid w:val="0068000F"/>
    <w:rsid w:val="00684A78"/>
    <w:rsid w:val="006A4472"/>
    <w:rsid w:val="006B7184"/>
    <w:rsid w:val="006B78B4"/>
    <w:rsid w:val="006C42CC"/>
    <w:rsid w:val="006C69EE"/>
    <w:rsid w:val="006D5635"/>
    <w:rsid w:val="006F2B1A"/>
    <w:rsid w:val="006F6E8D"/>
    <w:rsid w:val="006F7FCA"/>
    <w:rsid w:val="007009BA"/>
    <w:rsid w:val="00703049"/>
    <w:rsid w:val="007038DD"/>
    <w:rsid w:val="00721147"/>
    <w:rsid w:val="007320BB"/>
    <w:rsid w:val="00734497"/>
    <w:rsid w:val="007466CF"/>
    <w:rsid w:val="007477C4"/>
    <w:rsid w:val="00756960"/>
    <w:rsid w:val="00766F92"/>
    <w:rsid w:val="0078426B"/>
    <w:rsid w:val="007928EB"/>
    <w:rsid w:val="007947E8"/>
    <w:rsid w:val="007A31DA"/>
    <w:rsid w:val="007A3FA2"/>
    <w:rsid w:val="007B7C86"/>
    <w:rsid w:val="007C5071"/>
    <w:rsid w:val="007C66AF"/>
    <w:rsid w:val="007E0072"/>
    <w:rsid w:val="007F0317"/>
    <w:rsid w:val="00805F41"/>
    <w:rsid w:val="00807D49"/>
    <w:rsid w:val="0082500F"/>
    <w:rsid w:val="008324F0"/>
    <w:rsid w:val="0084132E"/>
    <w:rsid w:val="00864F4D"/>
    <w:rsid w:val="00870B0F"/>
    <w:rsid w:val="00884A3E"/>
    <w:rsid w:val="00887601"/>
    <w:rsid w:val="0089496A"/>
    <w:rsid w:val="008A1474"/>
    <w:rsid w:val="008A36A7"/>
    <w:rsid w:val="008A3834"/>
    <w:rsid w:val="008A414B"/>
    <w:rsid w:val="008C1B7B"/>
    <w:rsid w:val="008C68DF"/>
    <w:rsid w:val="008E1736"/>
    <w:rsid w:val="008E67B0"/>
    <w:rsid w:val="008E6939"/>
    <w:rsid w:val="008F0A99"/>
    <w:rsid w:val="00906748"/>
    <w:rsid w:val="009116BB"/>
    <w:rsid w:val="00927EE2"/>
    <w:rsid w:val="009317A0"/>
    <w:rsid w:val="00932BEE"/>
    <w:rsid w:val="009726D4"/>
    <w:rsid w:val="009854CE"/>
    <w:rsid w:val="009869EF"/>
    <w:rsid w:val="009917B2"/>
    <w:rsid w:val="00992AAA"/>
    <w:rsid w:val="00994B1C"/>
    <w:rsid w:val="0099659D"/>
    <w:rsid w:val="009A0F33"/>
    <w:rsid w:val="009B274D"/>
    <w:rsid w:val="009B3BF5"/>
    <w:rsid w:val="009B5903"/>
    <w:rsid w:val="009D3A6D"/>
    <w:rsid w:val="009E7827"/>
    <w:rsid w:val="00A01C6B"/>
    <w:rsid w:val="00A033F1"/>
    <w:rsid w:val="00A1387C"/>
    <w:rsid w:val="00A542D3"/>
    <w:rsid w:val="00A56A2D"/>
    <w:rsid w:val="00A914E3"/>
    <w:rsid w:val="00AB4791"/>
    <w:rsid w:val="00AC174D"/>
    <w:rsid w:val="00AC2222"/>
    <w:rsid w:val="00AF1753"/>
    <w:rsid w:val="00B044FB"/>
    <w:rsid w:val="00B0604F"/>
    <w:rsid w:val="00B06215"/>
    <w:rsid w:val="00B168F8"/>
    <w:rsid w:val="00B40215"/>
    <w:rsid w:val="00B54F9B"/>
    <w:rsid w:val="00B61A41"/>
    <w:rsid w:val="00B62510"/>
    <w:rsid w:val="00B7078D"/>
    <w:rsid w:val="00B71C91"/>
    <w:rsid w:val="00B85069"/>
    <w:rsid w:val="00BA5987"/>
    <w:rsid w:val="00BB5443"/>
    <w:rsid w:val="00BC1969"/>
    <w:rsid w:val="00BD5A13"/>
    <w:rsid w:val="00BF6C2F"/>
    <w:rsid w:val="00C015C5"/>
    <w:rsid w:val="00C02B32"/>
    <w:rsid w:val="00C116D2"/>
    <w:rsid w:val="00C16248"/>
    <w:rsid w:val="00C16F74"/>
    <w:rsid w:val="00C81E89"/>
    <w:rsid w:val="00C93443"/>
    <w:rsid w:val="00CA3EC7"/>
    <w:rsid w:val="00CC1DE7"/>
    <w:rsid w:val="00CF5C61"/>
    <w:rsid w:val="00D00A2D"/>
    <w:rsid w:val="00D178BD"/>
    <w:rsid w:val="00D22082"/>
    <w:rsid w:val="00D30BE5"/>
    <w:rsid w:val="00D47613"/>
    <w:rsid w:val="00D51A0C"/>
    <w:rsid w:val="00D66260"/>
    <w:rsid w:val="00D70C8F"/>
    <w:rsid w:val="00D73152"/>
    <w:rsid w:val="00DA2EA0"/>
    <w:rsid w:val="00DA4863"/>
    <w:rsid w:val="00DB02F1"/>
    <w:rsid w:val="00DB0831"/>
    <w:rsid w:val="00DB150F"/>
    <w:rsid w:val="00DD1041"/>
    <w:rsid w:val="00DE2981"/>
    <w:rsid w:val="00DE5AFA"/>
    <w:rsid w:val="00E16D23"/>
    <w:rsid w:val="00E349A8"/>
    <w:rsid w:val="00E36E9D"/>
    <w:rsid w:val="00E42126"/>
    <w:rsid w:val="00E42F19"/>
    <w:rsid w:val="00E4650F"/>
    <w:rsid w:val="00E467B1"/>
    <w:rsid w:val="00E6356E"/>
    <w:rsid w:val="00E70ED6"/>
    <w:rsid w:val="00ED0D82"/>
    <w:rsid w:val="00EE1F09"/>
    <w:rsid w:val="00EF2E24"/>
    <w:rsid w:val="00F10467"/>
    <w:rsid w:val="00F12ED7"/>
    <w:rsid w:val="00F143AE"/>
    <w:rsid w:val="00F31DFE"/>
    <w:rsid w:val="00F34C8D"/>
    <w:rsid w:val="00F41C95"/>
    <w:rsid w:val="00F4504D"/>
    <w:rsid w:val="00F52EEE"/>
    <w:rsid w:val="00F5469F"/>
    <w:rsid w:val="00F55122"/>
    <w:rsid w:val="00F61C02"/>
    <w:rsid w:val="00F63FC9"/>
    <w:rsid w:val="00F669AE"/>
    <w:rsid w:val="00F7386C"/>
    <w:rsid w:val="00F814EF"/>
    <w:rsid w:val="00F943DA"/>
    <w:rsid w:val="00F94E21"/>
    <w:rsid w:val="00FE2798"/>
    <w:rsid w:val="00FF1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8E66B"/>
  <w15:docId w15:val="{862DBEA3-C10B-4067-8685-8BF5B1B3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497"/>
    <w:pPr>
      <w:keepNext/>
      <w:keepLines/>
      <w:spacing w:before="240" w:after="0"/>
      <w:outlineLvl w:val="0"/>
    </w:pPr>
    <w:rPr>
      <w:rFonts w:asciiTheme="majorHAnsi" w:eastAsiaTheme="majorEastAsia" w:hAnsiTheme="majorHAnsi" w:cstheme="majorBidi"/>
      <w:color w:val="881631" w:themeColor="accent1" w:themeShade="BF"/>
      <w:sz w:val="32"/>
      <w:szCs w:val="32"/>
    </w:rPr>
  </w:style>
  <w:style w:type="paragraph" w:styleId="Heading2">
    <w:name w:val="heading 2"/>
    <w:basedOn w:val="Normal"/>
    <w:next w:val="Normal"/>
    <w:link w:val="Heading2Char"/>
    <w:uiPriority w:val="9"/>
    <w:unhideWhenUsed/>
    <w:qFormat/>
    <w:rsid w:val="00734497"/>
    <w:pPr>
      <w:keepNext/>
      <w:keepLines/>
      <w:spacing w:before="40" w:after="0"/>
      <w:outlineLvl w:val="1"/>
    </w:pPr>
    <w:rPr>
      <w:rFonts w:asciiTheme="majorHAnsi" w:eastAsiaTheme="majorEastAsia" w:hAnsiTheme="majorHAnsi" w:cstheme="majorBidi"/>
      <w:color w:val="881631" w:themeColor="accent1" w:themeShade="BF"/>
      <w:sz w:val="26"/>
      <w:szCs w:val="26"/>
    </w:rPr>
  </w:style>
  <w:style w:type="paragraph" w:styleId="Heading3">
    <w:name w:val="heading 3"/>
    <w:basedOn w:val="Normal"/>
    <w:next w:val="Normal"/>
    <w:link w:val="Heading3Char"/>
    <w:uiPriority w:val="9"/>
    <w:semiHidden/>
    <w:unhideWhenUsed/>
    <w:qFormat/>
    <w:rsid w:val="008A3834"/>
    <w:pPr>
      <w:keepNext/>
      <w:keepLines/>
      <w:spacing w:before="40" w:after="0"/>
      <w:outlineLvl w:val="2"/>
    </w:pPr>
    <w:rPr>
      <w:rFonts w:asciiTheme="majorHAnsi" w:eastAsiaTheme="majorEastAsia" w:hAnsiTheme="majorHAnsi" w:cstheme="majorBidi"/>
      <w:color w:val="5B0F20" w:themeColor="accent1" w:themeShade="7F"/>
      <w:sz w:val="24"/>
      <w:szCs w:val="24"/>
    </w:rPr>
  </w:style>
  <w:style w:type="paragraph" w:styleId="Heading4">
    <w:name w:val="heading 4"/>
    <w:basedOn w:val="Normal"/>
    <w:next w:val="Normal"/>
    <w:link w:val="Heading4Char"/>
    <w:uiPriority w:val="9"/>
    <w:semiHidden/>
    <w:unhideWhenUsed/>
    <w:qFormat/>
    <w:rsid w:val="009E7827"/>
    <w:pPr>
      <w:keepNext/>
      <w:keepLines/>
      <w:spacing w:before="40" w:after="0"/>
      <w:outlineLvl w:val="3"/>
    </w:pPr>
    <w:rPr>
      <w:rFonts w:asciiTheme="majorHAnsi" w:eastAsiaTheme="majorEastAsia" w:hAnsiTheme="majorHAnsi" w:cstheme="majorBidi"/>
      <w:i/>
      <w:iCs/>
      <w:color w:val="88163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6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6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4497"/>
    <w:rPr>
      <w:rFonts w:asciiTheme="majorHAnsi" w:eastAsiaTheme="majorEastAsia" w:hAnsiTheme="majorHAnsi" w:cstheme="majorBidi"/>
      <w:color w:val="881631" w:themeColor="accent1" w:themeShade="BF"/>
      <w:sz w:val="32"/>
      <w:szCs w:val="32"/>
    </w:rPr>
  </w:style>
  <w:style w:type="character" w:customStyle="1" w:styleId="Heading2Char">
    <w:name w:val="Heading 2 Char"/>
    <w:basedOn w:val="DefaultParagraphFont"/>
    <w:link w:val="Heading2"/>
    <w:uiPriority w:val="9"/>
    <w:rsid w:val="00734497"/>
    <w:rPr>
      <w:rFonts w:asciiTheme="majorHAnsi" w:eastAsiaTheme="majorEastAsia" w:hAnsiTheme="majorHAnsi" w:cstheme="majorBidi"/>
      <w:color w:val="881631" w:themeColor="accent1" w:themeShade="BF"/>
      <w:sz w:val="26"/>
      <w:szCs w:val="26"/>
    </w:rPr>
  </w:style>
  <w:style w:type="paragraph" w:styleId="Header">
    <w:name w:val="header"/>
    <w:basedOn w:val="Normal"/>
    <w:link w:val="HeaderChar"/>
    <w:uiPriority w:val="99"/>
    <w:unhideWhenUsed/>
    <w:rsid w:val="009917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7B2"/>
  </w:style>
  <w:style w:type="paragraph" w:styleId="Footer">
    <w:name w:val="footer"/>
    <w:basedOn w:val="Normal"/>
    <w:link w:val="FooterChar"/>
    <w:uiPriority w:val="99"/>
    <w:unhideWhenUsed/>
    <w:rsid w:val="009917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7B2"/>
  </w:style>
  <w:style w:type="character" w:styleId="LineNumber">
    <w:name w:val="line number"/>
    <w:basedOn w:val="DefaultParagraphFont"/>
    <w:uiPriority w:val="99"/>
    <w:semiHidden/>
    <w:unhideWhenUsed/>
    <w:rsid w:val="000308D0"/>
  </w:style>
  <w:style w:type="paragraph" w:styleId="ListParagraph">
    <w:name w:val="List Paragraph"/>
    <w:basedOn w:val="Normal"/>
    <w:uiPriority w:val="34"/>
    <w:qFormat/>
    <w:rsid w:val="004E4A02"/>
    <w:pPr>
      <w:ind w:left="720"/>
      <w:contextualSpacing/>
    </w:pPr>
  </w:style>
  <w:style w:type="character" w:styleId="Hyperlink">
    <w:name w:val="Hyperlink"/>
    <w:basedOn w:val="DefaultParagraphFont"/>
    <w:uiPriority w:val="99"/>
    <w:unhideWhenUsed/>
    <w:rsid w:val="00B62510"/>
    <w:rPr>
      <w:color w:val="FA2B5C" w:themeColor="hyperlink"/>
      <w:u w:val="single"/>
    </w:rPr>
  </w:style>
  <w:style w:type="character" w:styleId="UnresolvedMention">
    <w:name w:val="Unresolved Mention"/>
    <w:basedOn w:val="DefaultParagraphFont"/>
    <w:uiPriority w:val="99"/>
    <w:semiHidden/>
    <w:unhideWhenUsed/>
    <w:rsid w:val="00B62510"/>
    <w:rPr>
      <w:color w:val="605E5C"/>
      <w:shd w:val="clear" w:color="auto" w:fill="E1DFDD"/>
    </w:rPr>
  </w:style>
  <w:style w:type="character" w:styleId="Emphasis">
    <w:name w:val="Emphasis"/>
    <w:basedOn w:val="DefaultParagraphFont"/>
    <w:uiPriority w:val="20"/>
    <w:qFormat/>
    <w:rsid w:val="00B54F9B"/>
    <w:rPr>
      <w:i/>
      <w:iCs/>
    </w:rPr>
  </w:style>
  <w:style w:type="paragraph" w:styleId="NormalWeb">
    <w:name w:val="Normal (Web)"/>
    <w:basedOn w:val="Normal"/>
    <w:uiPriority w:val="99"/>
    <w:semiHidden/>
    <w:unhideWhenUsed/>
    <w:rsid w:val="00674D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A3834"/>
    <w:rPr>
      <w:rFonts w:asciiTheme="majorHAnsi" w:eastAsiaTheme="majorEastAsia" w:hAnsiTheme="majorHAnsi" w:cstheme="majorBidi"/>
      <w:color w:val="5B0F20" w:themeColor="accent1" w:themeShade="7F"/>
      <w:sz w:val="24"/>
      <w:szCs w:val="24"/>
    </w:rPr>
  </w:style>
  <w:style w:type="character" w:styleId="Strong">
    <w:name w:val="Strong"/>
    <w:basedOn w:val="DefaultParagraphFont"/>
    <w:uiPriority w:val="22"/>
    <w:qFormat/>
    <w:rsid w:val="006C42CC"/>
    <w:rPr>
      <w:b/>
      <w:bCs/>
    </w:rPr>
  </w:style>
  <w:style w:type="paragraph" w:styleId="NoSpacing">
    <w:name w:val="No Spacing"/>
    <w:uiPriority w:val="1"/>
    <w:qFormat/>
    <w:rsid w:val="00805F41"/>
    <w:pPr>
      <w:spacing w:after="0" w:line="240" w:lineRule="auto"/>
    </w:pPr>
  </w:style>
  <w:style w:type="paragraph" w:customStyle="1" w:styleId="pw-post-body-paragraph">
    <w:name w:val="pw-post-body-paragraph"/>
    <w:basedOn w:val="Normal"/>
    <w:rsid w:val="00364E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m">
    <w:name w:val="km"/>
    <w:basedOn w:val="Normal"/>
    <w:rsid w:val="00364E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9E7827"/>
    <w:rPr>
      <w:rFonts w:asciiTheme="majorHAnsi" w:eastAsiaTheme="majorEastAsia" w:hAnsiTheme="majorHAnsi" w:cstheme="majorBidi"/>
      <w:i/>
      <w:iCs/>
      <w:color w:val="881631" w:themeColor="accent1" w:themeShade="BF"/>
    </w:rPr>
  </w:style>
  <w:style w:type="character" w:styleId="HTMLCode">
    <w:name w:val="HTML Code"/>
    <w:basedOn w:val="DefaultParagraphFont"/>
    <w:uiPriority w:val="99"/>
    <w:semiHidden/>
    <w:unhideWhenUsed/>
    <w:rsid w:val="009E78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68F8"/>
    <w:rPr>
      <w:rFonts w:ascii="Courier New" w:eastAsia="Times New Roman" w:hAnsi="Courier New" w:cs="Courier New"/>
      <w:sz w:val="20"/>
      <w:szCs w:val="20"/>
      <w:lang w:eastAsia="en-IN"/>
    </w:rPr>
  </w:style>
  <w:style w:type="character" w:customStyle="1" w:styleId="classifier">
    <w:name w:val="classifier"/>
    <w:basedOn w:val="DefaultParagraphFont"/>
    <w:rsid w:val="00163E05"/>
  </w:style>
  <w:style w:type="character" w:customStyle="1" w:styleId="pre">
    <w:name w:val="pre"/>
    <w:basedOn w:val="DefaultParagraphFont"/>
    <w:rsid w:val="00163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118">
      <w:bodyDiv w:val="1"/>
      <w:marLeft w:val="0"/>
      <w:marRight w:val="0"/>
      <w:marTop w:val="0"/>
      <w:marBottom w:val="0"/>
      <w:divBdr>
        <w:top w:val="none" w:sz="0" w:space="0" w:color="auto"/>
        <w:left w:val="none" w:sz="0" w:space="0" w:color="auto"/>
        <w:bottom w:val="none" w:sz="0" w:space="0" w:color="auto"/>
        <w:right w:val="none" w:sz="0" w:space="0" w:color="auto"/>
      </w:divBdr>
      <w:divsChild>
        <w:div w:id="1350183739">
          <w:marLeft w:val="0"/>
          <w:marRight w:val="0"/>
          <w:marTop w:val="0"/>
          <w:marBottom w:val="0"/>
          <w:divBdr>
            <w:top w:val="none" w:sz="0" w:space="0" w:color="auto"/>
            <w:left w:val="none" w:sz="0" w:space="0" w:color="auto"/>
            <w:bottom w:val="none" w:sz="0" w:space="0" w:color="auto"/>
            <w:right w:val="none" w:sz="0" w:space="0" w:color="auto"/>
          </w:divBdr>
          <w:divsChild>
            <w:div w:id="868833660">
              <w:marLeft w:val="0"/>
              <w:marRight w:val="0"/>
              <w:marTop w:val="0"/>
              <w:marBottom w:val="0"/>
              <w:divBdr>
                <w:top w:val="none" w:sz="0" w:space="0" w:color="auto"/>
                <w:left w:val="none" w:sz="0" w:space="0" w:color="auto"/>
                <w:bottom w:val="none" w:sz="0" w:space="0" w:color="auto"/>
                <w:right w:val="none" w:sz="0" w:space="0" w:color="auto"/>
              </w:divBdr>
            </w:div>
            <w:div w:id="481772792">
              <w:marLeft w:val="0"/>
              <w:marRight w:val="0"/>
              <w:marTop w:val="0"/>
              <w:marBottom w:val="0"/>
              <w:divBdr>
                <w:top w:val="none" w:sz="0" w:space="0" w:color="auto"/>
                <w:left w:val="none" w:sz="0" w:space="0" w:color="auto"/>
                <w:bottom w:val="none" w:sz="0" w:space="0" w:color="auto"/>
                <w:right w:val="none" w:sz="0" w:space="0" w:color="auto"/>
              </w:divBdr>
            </w:div>
            <w:div w:id="2007122389">
              <w:marLeft w:val="0"/>
              <w:marRight w:val="0"/>
              <w:marTop w:val="0"/>
              <w:marBottom w:val="0"/>
              <w:divBdr>
                <w:top w:val="none" w:sz="0" w:space="0" w:color="auto"/>
                <w:left w:val="none" w:sz="0" w:space="0" w:color="auto"/>
                <w:bottom w:val="none" w:sz="0" w:space="0" w:color="auto"/>
                <w:right w:val="none" w:sz="0" w:space="0" w:color="auto"/>
              </w:divBdr>
            </w:div>
            <w:div w:id="6983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3557">
      <w:bodyDiv w:val="1"/>
      <w:marLeft w:val="0"/>
      <w:marRight w:val="0"/>
      <w:marTop w:val="0"/>
      <w:marBottom w:val="0"/>
      <w:divBdr>
        <w:top w:val="none" w:sz="0" w:space="0" w:color="auto"/>
        <w:left w:val="none" w:sz="0" w:space="0" w:color="auto"/>
        <w:bottom w:val="none" w:sz="0" w:space="0" w:color="auto"/>
        <w:right w:val="none" w:sz="0" w:space="0" w:color="auto"/>
      </w:divBdr>
    </w:div>
    <w:div w:id="361826742">
      <w:bodyDiv w:val="1"/>
      <w:marLeft w:val="0"/>
      <w:marRight w:val="0"/>
      <w:marTop w:val="0"/>
      <w:marBottom w:val="0"/>
      <w:divBdr>
        <w:top w:val="none" w:sz="0" w:space="0" w:color="auto"/>
        <w:left w:val="none" w:sz="0" w:space="0" w:color="auto"/>
        <w:bottom w:val="none" w:sz="0" w:space="0" w:color="auto"/>
        <w:right w:val="none" w:sz="0" w:space="0" w:color="auto"/>
      </w:divBdr>
      <w:divsChild>
        <w:div w:id="357853869">
          <w:marLeft w:val="0"/>
          <w:marRight w:val="0"/>
          <w:marTop w:val="0"/>
          <w:marBottom w:val="0"/>
          <w:divBdr>
            <w:top w:val="none" w:sz="0" w:space="0" w:color="auto"/>
            <w:left w:val="none" w:sz="0" w:space="0" w:color="auto"/>
            <w:bottom w:val="none" w:sz="0" w:space="0" w:color="auto"/>
            <w:right w:val="none" w:sz="0" w:space="0" w:color="auto"/>
          </w:divBdr>
          <w:divsChild>
            <w:div w:id="1686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8060">
      <w:bodyDiv w:val="1"/>
      <w:marLeft w:val="0"/>
      <w:marRight w:val="0"/>
      <w:marTop w:val="0"/>
      <w:marBottom w:val="0"/>
      <w:divBdr>
        <w:top w:val="none" w:sz="0" w:space="0" w:color="auto"/>
        <w:left w:val="none" w:sz="0" w:space="0" w:color="auto"/>
        <w:bottom w:val="none" w:sz="0" w:space="0" w:color="auto"/>
        <w:right w:val="none" w:sz="0" w:space="0" w:color="auto"/>
      </w:divBdr>
    </w:div>
    <w:div w:id="395595261">
      <w:bodyDiv w:val="1"/>
      <w:marLeft w:val="0"/>
      <w:marRight w:val="0"/>
      <w:marTop w:val="0"/>
      <w:marBottom w:val="0"/>
      <w:divBdr>
        <w:top w:val="none" w:sz="0" w:space="0" w:color="auto"/>
        <w:left w:val="none" w:sz="0" w:space="0" w:color="auto"/>
        <w:bottom w:val="none" w:sz="0" w:space="0" w:color="auto"/>
        <w:right w:val="none" w:sz="0" w:space="0" w:color="auto"/>
      </w:divBdr>
      <w:divsChild>
        <w:div w:id="522138144">
          <w:marLeft w:val="0"/>
          <w:marRight w:val="0"/>
          <w:marTop w:val="0"/>
          <w:marBottom w:val="0"/>
          <w:divBdr>
            <w:top w:val="none" w:sz="0" w:space="0" w:color="auto"/>
            <w:left w:val="none" w:sz="0" w:space="0" w:color="auto"/>
            <w:bottom w:val="none" w:sz="0" w:space="0" w:color="auto"/>
            <w:right w:val="none" w:sz="0" w:space="0" w:color="auto"/>
          </w:divBdr>
          <w:divsChild>
            <w:div w:id="1743791343">
              <w:marLeft w:val="0"/>
              <w:marRight w:val="0"/>
              <w:marTop w:val="0"/>
              <w:marBottom w:val="0"/>
              <w:divBdr>
                <w:top w:val="none" w:sz="0" w:space="0" w:color="auto"/>
                <w:left w:val="none" w:sz="0" w:space="0" w:color="auto"/>
                <w:bottom w:val="none" w:sz="0" w:space="0" w:color="auto"/>
                <w:right w:val="none" w:sz="0" w:space="0" w:color="auto"/>
              </w:divBdr>
            </w:div>
            <w:div w:id="1733918458">
              <w:marLeft w:val="0"/>
              <w:marRight w:val="0"/>
              <w:marTop w:val="0"/>
              <w:marBottom w:val="0"/>
              <w:divBdr>
                <w:top w:val="none" w:sz="0" w:space="0" w:color="auto"/>
                <w:left w:val="none" w:sz="0" w:space="0" w:color="auto"/>
                <w:bottom w:val="none" w:sz="0" w:space="0" w:color="auto"/>
                <w:right w:val="none" w:sz="0" w:space="0" w:color="auto"/>
              </w:divBdr>
            </w:div>
            <w:div w:id="2089450856">
              <w:marLeft w:val="0"/>
              <w:marRight w:val="0"/>
              <w:marTop w:val="0"/>
              <w:marBottom w:val="0"/>
              <w:divBdr>
                <w:top w:val="none" w:sz="0" w:space="0" w:color="auto"/>
                <w:left w:val="none" w:sz="0" w:space="0" w:color="auto"/>
                <w:bottom w:val="none" w:sz="0" w:space="0" w:color="auto"/>
                <w:right w:val="none" w:sz="0" w:space="0" w:color="auto"/>
              </w:divBdr>
            </w:div>
            <w:div w:id="440303292">
              <w:marLeft w:val="0"/>
              <w:marRight w:val="0"/>
              <w:marTop w:val="0"/>
              <w:marBottom w:val="0"/>
              <w:divBdr>
                <w:top w:val="none" w:sz="0" w:space="0" w:color="auto"/>
                <w:left w:val="none" w:sz="0" w:space="0" w:color="auto"/>
                <w:bottom w:val="none" w:sz="0" w:space="0" w:color="auto"/>
                <w:right w:val="none" w:sz="0" w:space="0" w:color="auto"/>
              </w:divBdr>
            </w:div>
            <w:div w:id="302346332">
              <w:marLeft w:val="0"/>
              <w:marRight w:val="0"/>
              <w:marTop w:val="0"/>
              <w:marBottom w:val="0"/>
              <w:divBdr>
                <w:top w:val="none" w:sz="0" w:space="0" w:color="auto"/>
                <w:left w:val="none" w:sz="0" w:space="0" w:color="auto"/>
                <w:bottom w:val="none" w:sz="0" w:space="0" w:color="auto"/>
                <w:right w:val="none" w:sz="0" w:space="0" w:color="auto"/>
              </w:divBdr>
            </w:div>
            <w:div w:id="620840254">
              <w:marLeft w:val="0"/>
              <w:marRight w:val="0"/>
              <w:marTop w:val="0"/>
              <w:marBottom w:val="0"/>
              <w:divBdr>
                <w:top w:val="none" w:sz="0" w:space="0" w:color="auto"/>
                <w:left w:val="none" w:sz="0" w:space="0" w:color="auto"/>
                <w:bottom w:val="none" w:sz="0" w:space="0" w:color="auto"/>
                <w:right w:val="none" w:sz="0" w:space="0" w:color="auto"/>
              </w:divBdr>
            </w:div>
            <w:div w:id="150218351">
              <w:marLeft w:val="0"/>
              <w:marRight w:val="0"/>
              <w:marTop w:val="0"/>
              <w:marBottom w:val="0"/>
              <w:divBdr>
                <w:top w:val="none" w:sz="0" w:space="0" w:color="auto"/>
                <w:left w:val="none" w:sz="0" w:space="0" w:color="auto"/>
                <w:bottom w:val="none" w:sz="0" w:space="0" w:color="auto"/>
                <w:right w:val="none" w:sz="0" w:space="0" w:color="auto"/>
              </w:divBdr>
            </w:div>
            <w:div w:id="2072270121">
              <w:marLeft w:val="0"/>
              <w:marRight w:val="0"/>
              <w:marTop w:val="0"/>
              <w:marBottom w:val="0"/>
              <w:divBdr>
                <w:top w:val="none" w:sz="0" w:space="0" w:color="auto"/>
                <w:left w:val="none" w:sz="0" w:space="0" w:color="auto"/>
                <w:bottom w:val="none" w:sz="0" w:space="0" w:color="auto"/>
                <w:right w:val="none" w:sz="0" w:space="0" w:color="auto"/>
              </w:divBdr>
            </w:div>
            <w:div w:id="879245403">
              <w:marLeft w:val="0"/>
              <w:marRight w:val="0"/>
              <w:marTop w:val="0"/>
              <w:marBottom w:val="0"/>
              <w:divBdr>
                <w:top w:val="none" w:sz="0" w:space="0" w:color="auto"/>
                <w:left w:val="none" w:sz="0" w:space="0" w:color="auto"/>
                <w:bottom w:val="none" w:sz="0" w:space="0" w:color="auto"/>
                <w:right w:val="none" w:sz="0" w:space="0" w:color="auto"/>
              </w:divBdr>
            </w:div>
            <w:div w:id="4391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8025">
      <w:bodyDiv w:val="1"/>
      <w:marLeft w:val="0"/>
      <w:marRight w:val="0"/>
      <w:marTop w:val="0"/>
      <w:marBottom w:val="0"/>
      <w:divBdr>
        <w:top w:val="none" w:sz="0" w:space="0" w:color="auto"/>
        <w:left w:val="none" w:sz="0" w:space="0" w:color="auto"/>
        <w:bottom w:val="none" w:sz="0" w:space="0" w:color="auto"/>
        <w:right w:val="none" w:sz="0" w:space="0" w:color="auto"/>
      </w:divBdr>
      <w:divsChild>
        <w:div w:id="570888908">
          <w:marLeft w:val="0"/>
          <w:marRight w:val="0"/>
          <w:marTop w:val="0"/>
          <w:marBottom w:val="0"/>
          <w:divBdr>
            <w:top w:val="none" w:sz="0" w:space="0" w:color="auto"/>
            <w:left w:val="none" w:sz="0" w:space="0" w:color="auto"/>
            <w:bottom w:val="none" w:sz="0" w:space="0" w:color="auto"/>
            <w:right w:val="none" w:sz="0" w:space="0" w:color="auto"/>
          </w:divBdr>
          <w:divsChild>
            <w:div w:id="28074958">
              <w:marLeft w:val="0"/>
              <w:marRight w:val="0"/>
              <w:marTop w:val="0"/>
              <w:marBottom w:val="0"/>
              <w:divBdr>
                <w:top w:val="none" w:sz="0" w:space="0" w:color="auto"/>
                <w:left w:val="none" w:sz="0" w:space="0" w:color="auto"/>
                <w:bottom w:val="none" w:sz="0" w:space="0" w:color="auto"/>
                <w:right w:val="none" w:sz="0" w:space="0" w:color="auto"/>
              </w:divBdr>
            </w:div>
            <w:div w:id="2033219308">
              <w:marLeft w:val="0"/>
              <w:marRight w:val="0"/>
              <w:marTop w:val="0"/>
              <w:marBottom w:val="0"/>
              <w:divBdr>
                <w:top w:val="none" w:sz="0" w:space="0" w:color="auto"/>
                <w:left w:val="none" w:sz="0" w:space="0" w:color="auto"/>
                <w:bottom w:val="none" w:sz="0" w:space="0" w:color="auto"/>
                <w:right w:val="none" w:sz="0" w:space="0" w:color="auto"/>
              </w:divBdr>
            </w:div>
            <w:div w:id="1815483746">
              <w:marLeft w:val="0"/>
              <w:marRight w:val="0"/>
              <w:marTop w:val="0"/>
              <w:marBottom w:val="0"/>
              <w:divBdr>
                <w:top w:val="none" w:sz="0" w:space="0" w:color="auto"/>
                <w:left w:val="none" w:sz="0" w:space="0" w:color="auto"/>
                <w:bottom w:val="none" w:sz="0" w:space="0" w:color="auto"/>
                <w:right w:val="none" w:sz="0" w:space="0" w:color="auto"/>
              </w:divBdr>
            </w:div>
            <w:div w:id="15081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7449">
      <w:bodyDiv w:val="1"/>
      <w:marLeft w:val="0"/>
      <w:marRight w:val="0"/>
      <w:marTop w:val="0"/>
      <w:marBottom w:val="0"/>
      <w:divBdr>
        <w:top w:val="none" w:sz="0" w:space="0" w:color="auto"/>
        <w:left w:val="none" w:sz="0" w:space="0" w:color="auto"/>
        <w:bottom w:val="none" w:sz="0" w:space="0" w:color="auto"/>
        <w:right w:val="none" w:sz="0" w:space="0" w:color="auto"/>
      </w:divBdr>
      <w:divsChild>
        <w:div w:id="773980628">
          <w:marLeft w:val="0"/>
          <w:marRight w:val="0"/>
          <w:marTop w:val="0"/>
          <w:marBottom w:val="0"/>
          <w:divBdr>
            <w:top w:val="none" w:sz="0" w:space="0" w:color="auto"/>
            <w:left w:val="none" w:sz="0" w:space="0" w:color="auto"/>
            <w:bottom w:val="none" w:sz="0" w:space="0" w:color="auto"/>
            <w:right w:val="none" w:sz="0" w:space="0" w:color="auto"/>
          </w:divBdr>
          <w:divsChild>
            <w:div w:id="14899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335">
      <w:bodyDiv w:val="1"/>
      <w:marLeft w:val="0"/>
      <w:marRight w:val="0"/>
      <w:marTop w:val="0"/>
      <w:marBottom w:val="0"/>
      <w:divBdr>
        <w:top w:val="none" w:sz="0" w:space="0" w:color="auto"/>
        <w:left w:val="none" w:sz="0" w:space="0" w:color="auto"/>
        <w:bottom w:val="none" w:sz="0" w:space="0" w:color="auto"/>
        <w:right w:val="none" w:sz="0" w:space="0" w:color="auto"/>
      </w:divBdr>
      <w:divsChild>
        <w:div w:id="1263144124">
          <w:marLeft w:val="0"/>
          <w:marRight w:val="0"/>
          <w:marTop w:val="0"/>
          <w:marBottom w:val="0"/>
          <w:divBdr>
            <w:top w:val="none" w:sz="0" w:space="0" w:color="auto"/>
            <w:left w:val="none" w:sz="0" w:space="0" w:color="auto"/>
            <w:bottom w:val="none" w:sz="0" w:space="0" w:color="auto"/>
            <w:right w:val="none" w:sz="0" w:space="0" w:color="auto"/>
          </w:divBdr>
          <w:divsChild>
            <w:div w:id="939028227">
              <w:marLeft w:val="0"/>
              <w:marRight w:val="0"/>
              <w:marTop w:val="0"/>
              <w:marBottom w:val="0"/>
              <w:divBdr>
                <w:top w:val="none" w:sz="0" w:space="0" w:color="auto"/>
                <w:left w:val="none" w:sz="0" w:space="0" w:color="auto"/>
                <w:bottom w:val="none" w:sz="0" w:space="0" w:color="auto"/>
                <w:right w:val="none" w:sz="0" w:space="0" w:color="auto"/>
              </w:divBdr>
            </w:div>
            <w:div w:id="18911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9947">
      <w:bodyDiv w:val="1"/>
      <w:marLeft w:val="0"/>
      <w:marRight w:val="0"/>
      <w:marTop w:val="0"/>
      <w:marBottom w:val="0"/>
      <w:divBdr>
        <w:top w:val="none" w:sz="0" w:space="0" w:color="auto"/>
        <w:left w:val="none" w:sz="0" w:space="0" w:color="auto"/>
        <w:bottom w:val="none" w:sz="0" w:space="0" w:color="auto"/>
        <w:right w:val="none" w:sz="0" w:space="0" w:color="auto"/>
      </w:divBdr>
    </w:div>
    <w:div w:id="592780831">
      <w:bodyDiv w:val="1"/>
      <w:marLeft w:val="0"/>
      <w:marRight w:val="0"/>
      <w:marTop w:val="0"/>
      <w:marBottom w:val="0"/>
      <w:divBdr>
        <w:top w:val="none" w:sz="0" w:space="0" w:color="auto"/>
        <w:left w:val="none" w:sz="0" w:space="0" w:color="auto"/>
        <w:bottom w:val="none" w:sz="0" w:space="0" w:color="auto"/>
        <w:right w:val="none" w:sz="0" w:space="0" w:color="auto"/>
      </w:divBdr>
      <w:divsChild>
        <w:div w:id="848061671">
          <w:marLeft w:val="0"/>
          <w:marRight w:val="0"/>
          <w:marTop w:val="0"/>
          <w:marBottom w:val="0"/>
          <w:divBdr>
            <w:top w:val="none" w:sz="0" w:space="0" w:color="auto"/>
            <w:left w:val="none" w:sz="0" w:space="0" w:color="auto"/>
            <w:bottom w:val="none" w:sz="0" w:space="0" w:color="auto"/>
            <w:right w:val="none" w:sz="0" w:space="0" w:color="auto"/>
          </w:divBdr>
          <w:divsChild>
            <w:div w:id="581648907">
              <w:marLeft w:val="0"/>
              <w:marRight w:val="0"/>
              <w:marTop w:val="0"/>
              <w:marBottom w:val="0"/>
              <w:divBdr>
                <w:top w:val="none" w:sz="0" w:space="0" w:color="auto"/>
                <w:left w:val="none" w:sz="0" w:space="0" w:color="auto"/>
                <w:bottom w:val="none" w:sz="0" w:space="0" w:color="auto"/>
                <w:right w:val="none" w:sz="0" w:space="0" w:color="auto"/>
              </w:divBdr>
              <w:divsChild>
                <w:div w:id="217278449">
                  <w:marLeft w:val="0"/>
                  <w:marRight w:val="0"/>
                  <w:marTop w:val="0"/>
                  <w:marBottom w:val="0"/>
                  <w:divBdr>
                    <w:top w:val="none" w:sz="0" w:space="0" w:color="auto"/>
                    <w:left w:val="none" w:sz="0" w:space="0" w:color="auto"/>
                    <w:bottom w:val="none" w:sz="0" w:space="0" w:color="auto"/>
                    <w:right w:val="none" w:sz="0" w:space="0" w:color="auto"/>
                  </w:divBdr>
                  <w:divsChild>
                    <w:div w:id="1267351203">
                      <w:marLeft w:val="0"/>
                      <w:marRight w:val="0"/>
                      <w:marTop w:val="0"/>
                      <w:marBottom w:val="0"/>
                      <w:divBdr>
                        <w:top w:val="none" w:sz="0" w:space="0" w:color="auto"/>
                        <w:left w:val="none" w:sz="0" w:space="0" w:color="auto"/>
                        <w:bottom w:val="none" w:sz="0" w:space="0" w:color="auto"/>
                        <w:right w:val="none" w:sz="0" w:space="0" w:color="auto"/>
                      </w:divBdr>
                      <w:divsChild>
                        <w:div w:id="812717376">
                          <w:marLeft w:val="0"/>
                          <w:marRight w:val="0"/>
                          <w:marTop w:val="15"/>
                          <w:marBottom w:val="0"/>
                          <w:divBdr>
                            <w:top w:val="none" w:sz="0" w:space="0" w:color="auto"/>
                            <w:left w:val="none" w:sz="0" w:space="0" w:color="auto"/>
                            <w:bottom w:val="none" w:sz="0" w:space="0" w:color="auto"/>
                            <w:right w:val="none" w:sz="0" w:space="0" w:color="auto"/>
                          </w:divBdr>
                          <w:divsChild>
                            <w:div w:id="1924680997">
                              <w:marLeft w:val="0"/>
                              <w:marRight w:val="15"/>
                              <w:marTop w:val="0"/>
                              <w:marBottom w:val="0"/>
                              <w:divBdr>
                                <w:top w:val="none" w:sz="0" w:space="0" w:color="auto"/>
                                <w:left w:val="none" w:sz="0" w:space="0" w:color="auto"/>
                                <w:bottom w:val="none" w:sz="0" w:space="0" w:color="auto"/>
                                <w:right w:val="none" w:sz="0" w:space="0" w:color="auto"/>
                              </w:divBdr>
                              <w:divsChild>
                                <w:div w:id="31538266">
                                  <w:marLeft w:val="0"/>
                                  <w:marRight w:val="0"/>
                                  <w:marTop w:val="0"/>
                                  <w:marBottom w:val="0"/>
                                  <w:divBdr>
                                    <w:top w:val="none" w:sz="0" w:space="0" w:color="auto"/>
                                    <w:left w:val="none" w:sz="0" w:space="0" w:color="auto"/>
                                    <w:bottom w:val="none" w:sz="0" w:space="0" w:color="auto"/>
                                    <w:right w:val="none" w:sz="0" w:space="0" w:color="auto"/>
                                  </w:divBdr>
                                  <w:divsChild>
                                    <w:div w:id="1124688272">
                                      <w:marLeft w:val="0"/>
                                      <w:marRight w:val="0"/>
                                      <w:marTop w:val="0"/>
                                      <w:marBottom w:val="0"/>
                                      <w:divBdr>
                                        <w:top w:val="none" w:sz="0" w:space="0" w:color="auto"/>
                                        <w:left w:val="none" w:sz="0" w:space="0" w:color="auto"/>
                                        <w:bottom w:val="none" w:sz="0" w:space="0" w:color="auto"/>
                                        <w:right w:val="none" w:sz="0" w:space="0" w:color="auto"/>
                                      </w:divBdr>
                                      <w:divsChild>
                                        <w:div w:id="789203985">
                                          <w:marLeft w:val="0"/>
                                          <w:marRight w:val="0"/>
                                          <w:marTop w:val="0"/>
                                          <w:marBottom w:val="0"/>
                                          <w:divBdr>
                                            <w:top w:val="none" w:sz="0" w:space="0" w:color="auto"/>
                                            <w:left w:val="none" w:sz="0" w:space="0" w:color="auto"/>
                                            <w:bottom w:val="none" w:sz="0" w:space="0" w:color="auto"/>
                                            <w:right w:val="none" w:sz="0" w:space="0" w:color="auto"/>
                                          </w:divBdr>
                                          <w:divsChild>
                                            <w:div w:id="971793259">
                                              <w:marLeft w:val="0"/>
                                              <w:marRight w:val="0"/>
                                              <w:marTop w:val="0"/>
                                              <w:marBottom w:val="0"/>
                                              <w:divBdr>
                                                <w:top w:val="none" w:sz="0" w:space="0" w:color="auto"/>
                                                <w:left w:val="none" w:sz="0" w:space="0" w:color="auto"/>
                                                <w:bottom w:val="none" w:sz="0" w:space="0" w:color="auto"/>
                                                <w:right w:val="none" w:sz="0" w:space="0" w:color="auto"/>
                                              </w:divBdr>
                                              <w:divsChild>
                                                <w:div w:id="15622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3263">
      <w:bodyDiv w:val="1"/>
      <w:marLeft w:val="0"/>
      <w:marRight w:val="0"/>
      <w:marTop w:val="0"/>
      <w:marBottom w:val="0"/>
      <w:divBdr>
        <w:top w:val="none" w:sz="0" w:space="0" w:color="auto"/>
        <w:left w:val="none" w:sz="0" w:space="0" w:color="auto"/>
        <w:bottom w:val="none" w:sz="0" w:space="0" w:color="auto"/>
        <w:right w:val="none" w:sz="0" w:space="0" w:color="auto"/>
      </w:divBdr>
    </w:div>
    <w:div w:id="725956030">
      <w:bodyDiv w:val="1"/>
      <w:marLeft w:val="0"/>
      <w:marRight w:val="0"/>
      <w:marTop w:val="0"/>
      <w:marBottom w:val="0"/>
      <w:divBdr>
        <w:top w:val="none" w:sz="0" w:space="0" w:color="auto"/>
        <w:left w:val="none" w:sz="0" w:space="0" w:color="auto"/>
        <w:bottom w:val="none" w:sz="0" w:space="0" w:color="auto"/>
        <w:right w:val="none" w:sz="0" w:space="0" w:color="auto"/>
      </w:divBdr>
      <w:divsChild>
        <w:div w:id="797603582">
          <w:marLeft w:val="0"/>
          <w:marRight w:val="0"/>
          <w:marTop w:val="0"/>
          <w:marBottom w:val="0"/>
          <w:divBdr>
            <w:top w:val="none" w:sz="0" w:space="0" w:color="auto"/>
            <w:left w:val="none" w:sz="0" w:space="0" w:color="auto"/>
            <w:bottom w:val="none" w:sz="0" w:space="0" w:color="auto"/>
            <w:right w:val="none" w:sz="0" w:space="0" w:color="auto"/>
          </w:divBdr>
          <w:divsChild>
            <w:div w:id="1882014461">
              <w:marLeft w:val="0"/>
              <w:marRight w:val="0"/>
              <w:marTop w:val="0"/>
              <w:marBottom w:val="0"/>
              <w:divBdr>
                <w:top w:val="none" w:sz="0" w:space="0" w:color="auto"/>
                <w:left w:val="none" w:sz="0" w:space="0" w:color="auto"/>
                <w:bottom w:val="none" w:sz="0" w:space="0" w:color="auto"/>
                <w:right w:val="none" w:sz="0" w:space="0" w:color="auto"/>
              </w:divBdr>
            </w:div>
            <w:div w:id="791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3111">
      <w:bodyDiv w:val="1"/>
      <w:marLeft w:val="0"/>
      <w:marRight w:val="0"/>
      <w:marTop w:val="0"/>
      <w:marBottom w:val="0"/>
      <w:divBdr>
        <w:top w:val="none" w:sz="0" w:space="0" w:color="auto"/>
        <w:left w:val="none" w:sz="0" w:space="0" w:color="auto"/>
        <w:bottom w:val="none" w:sz="0" w:space="0" w:color="auto"/>
        <w:right w:val="none" w:sz="0" w:space="0" w:color="auto"/>
      </w:divBdr>
      <w:divsChild>
        <w:div w:id="136001377">
          <w:marLeft w:val="0"/>
          <w:marRight w:val="0"/>
          <w:marTop w:val="0"/>
          <w:marBottom w:val="0"/>
          <w:divBdr>
            <w:top w:val="none" w:sz="0" w:space="0" w:color="auto"/>
            <w:left w:val="none" w:sz="0" w:space="0" w:color="auto"/>
            <w:bottom w:val="none" w:sz="0" w:space="0" w:color="auto"/>
            <w:right w:val="none" w:sz="0" w:space="0" w:color="auto"/>
          </w:divBdr>
          <w:divsChild>
            <w:div w:id="718090530">
              <w:marLeft w:val="0"/>
              <w:marRight w:val="0"/>
              <w:marTop w:val="0"/>
              <w:marBottom w:val="0"/>
              <w:divBdr>
                <w:top w:val="none" w:sz="0" w:space="0" w:color="auto"/>
                <w:left w:val="none" w:sz="0" w:space="0" w:color="auto"/>
                <w:bottom w:val="none" w:sz="0" w:space="0" w:color="auto"/>
                <w:right w:val="none" w:sz="0" w:space="0" w:color="auto"/>
              </w:divBdr>
              <w:divsChild>
                <w:div w:id="21178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2337">
          <w:marLeft w:val="0"/>
          <w:marRight w:val="0"/>
          <w:marTop w:val="0"/>
          <w:marBottom w:val="0"/>
          <w:divBdr>
            <w:top w:val="none" w:sz="0" w:space="0" w:color="auto"/>
            <w:left w:val="none" w:sz="0" w:space="0" w:color="auto"/>
            <w:bottom w:val="none" w:sz="0" w:space="0" w:color="auto"/>
            <w:right w:val="none" w:sz="0" w:space="0" w:color="auto"/>
          </w:divBdr>
        </w:div>
        <w:div w:id="589703875">
          <w:marLeft w:val="0"/>
          <w:marRight w:val="0"/>
          <w:marTop w:val="0"/>
          <w:marBottom w:val="0"/>
          <w:divBdr>
            <w:top w:val="none" w:sz="0" w:space="0" w:color="auto"/>
            <w:left w:val="none" w:sz="0" w:space="0" w:color="auto"/>
            <w:bottom w:val="none" w:sz="0" w:space="0" w:color="auto"/>
            <w:right w:val="none" w:sz="0" w:space="0" w:color="auto"/>
          </w:divBdr>
        </w:div>
        <w:div w:id="639918639">
          <w:marLeft w:val="0"/>
          <w:marRight w:val="0"/>
          <w:marTop w:val="0"/>
          <w:marBottom w:val="0"/>
          <w:divBdr>
            <w:top w:val="none" w:sz="0" w:space="0" w:color="auto"/>
            <w:left w:val="none" w:sz="0" w:space="0" w:color="auto"/>
            <w:bottom w:val="none" w:sz="0" w:space="0" w:color="auto"/>
            <w:right w:val="none" w:sz="0" w:space="0" w:color="auto"/>
          </w:divBdr>
        </w:div>
        <w:div w:id="647394745">
          <w:marLeft w:val="0"/>
          <w:marRight w:val="0"/>
          <w:marTop w:val="0"/>
          <w:marBottom w:val="0"/>
          <w:divBdr>
            <w:top w:val="none" w:sz="0" w:space="0" w:color="auto"/>
            <w:left w:val="none" w:sz="0" w:space="0" w:color="auto"/>
            <w:bottom w:val="none" w:sz="0" w:space="0" w:color="auto"/>
            <w:right w:val="none" w:sz="0" w:space="0" w:color="auto"/>
          </w:divBdr>
        </w:div>
        <w:div w:id="790782840">
          <w:marLeft w:val="0"/>
          <w:marRight w:val="0"/>
          <w:marTop w:val="0"/>
          <w:marBottom w:val="0"/>
          <w:divBdr>
            <w:top w:val="none" w:sz="0" w:space="0" w:color="auto"/>
            <w:left w:val="none" w:sz="0" w:space="0" w:color="auto"/>
            <w:bottom w:val="none" w:sz="0" w:space="0" w:color="auto"/>
            <w:right w:val="none" w:sz="0" w:space="0" w:color="auto"/>
          </w:divBdr>
          <w:divsChild>
            <w:div w:id="624389599">
              <w:marLeft w:val="0"/>
              <w:marRight w:val="0"/>
              <w:marTop w:val="0"/>
              <w:marBottom w:val="0"/>
              <w:divBdr>
                <w:top w:val="none" w:sz="0" w:space="0" w:color="auto"/>
                <w:left w:val="none" w:sz="0" w:space="0" w:color="auto"/>
                <w:bottom w:val="none" w:sz="0" w:space="0" w:color="auto"/>
                <w:right w:val="none" w:sz="0" w:space="0" w:color="auto"/>
              </w:divBdr>
              <w:divsChild>
                <w:div w:id="14776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01329">
          <w:marLeft w:val="0"/>
          <w:marRight w:val="0"/>
          <w:marTop w:val="0"/>
          <w:marBottom w:val="0"/>
          <w:divBdr>
            <w:top w:val="none" w:sz="0" w:space="0" w:color="auto"/>
            <w:left w:val="none" w:sz="0" w:space="0" w:color="auto"/>
            <w:bottom w:val="none" w:sz="0" w:space="0" w:color="auto"/>
            <w:right w:val="none" w:sz="0" w:space="0" w:color="auto"/>
          </w:divBdr>
          <w:divsChild>
            <w:div w:id="2120027001">
              <w:marLeft w:val="0"/>
              <w:marRight w:val="0"/>
              <w:marTop w:val="0"/>
              <w:marBottom w:val="0"/>
              <w:divBdr>
                <w:top w:val="none" w:sz="0" w:space="0" w:color="auto"/>
                <w:left w:val="none" w:sz="0" w:space="0" w:color="auto"/>
                <w:bottom w:val="none" w:sz="0" w:space="0" w:color="auto"/>
                <w:right w:val="none" w:sz="0" w:space="0" w:color="auto"/>
              </w:divBdr>
              <w:divsChild>
                <w:div w:id="3179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80964">
          <w:marLeft w:val="0"/>
          <w:marRight w:val="0"/>
          <w:marTop w:val="0"/>
          <w:marBottom w:val="0"/>
          <w:divBdr>
            <w:top w:val="none" w:sz="0" w:space="0" w:color="auto"/>
            <w:left w:val="none" w:sz="0" w:space="0" w:color="auto"/>
            <w:bottom w:val="none" w:sz="0" w:space="0" w:color="auto"/>
            <w:right w:val="none" w:sz="0" w:space="0" w:color="auto"/>
          </w:divBdr>
          <w:divsChild>
            <w:div w:id="737171677">
              <w:marLeft w:val="0"/>
              <w:marRight w:val="0"/>
              <w:marTop w:val="0"/>
              <w:marBottom w:val="0"/>
              <w:divBdr>
                <w:top w:val="none" w:sz="0" w:space="0" w:color="auto"/>
                <w:left w:val="none" w:sz="0" w:space="0" w:color="auto"/>
                <w:bottom w:val="none" w:sz="0" w:space="0" w:color="auto"/>
                <w:right w:val="none" w:sz="0" w:space="0" w:color="auto"/>
              </w:divBdr>
              <w:divsChild>
                <w:div w:id="14714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5559">
          <w:marLeft w:val="0"/>
          <w:marRight w:val="0"/>
          <w:marTop w:val="0"/>
          <w:marBottom w:val="0"/>
          <w:divBdr>
            <w:top w:val="none" w:sz="0" w:space="0" w:color="auto"/>
            <w:left w:val="none" w:sz="0" w:space="0" w:color="auto"/>
            <w:bottom w:val="none" w:sz="0" w:space="0" w:color="auto"/>
            <w:right w:val="none" w:sz="0" w:space="0" w:color="auto"/>
          </w:divBdr>
          <w:divsChild>
            <w:div w:id="2072533812">
              <w:marLeft w:val="0"/>
              <w:marRight w:val="0"/>
              <w:marTop w:val="0"/>
              <w:marBottom w:val="0"/>
              <w:divBdr>
                <w:top w:val="none" w:sz="0" w:space="0" w:color="auto"/>
                <w:left w:val="none" w:sz="0" w:space="0" w:color="auto"/>
                <w:bottom w:val="none" w:sz="0" w:space="0" w:color="auto"/>
                <w:right w:val="none" w:sz="0" w:space="0" w:color="auto"/>
              </w:divBdr>
              <w:divsChild>
                <w:div w:id="1399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9241">
          <w:marLeft w:val="0"/>
          <w:marRight w:val="0"/>
          <w:marTop w:val="0"/>
          <w:marBottom w:val="0"/>
          <w:divBdr>
            <w:top w:val="none" w:sz="0" w:space="0" w:color="auto"/>
            <w:left w:val="none" w:sz="0" w:space="0" w:color="auto"/>
            <w:bottom w:val="none" w:sz="0" w:space="0" w:color="auto"/>
            <w:right w:val="none" w:sz="0" w:space="0" w:color="auto"/>
          </w:divBdr>
        </w:div>
      </w:divsChild>
    </w:div>
    <w:div w:id="775708950">
      <w:bodyDiv w:val="1"/>
      <w:marLeft w:val="0"/>
      <w:marRight w:val="0"/>
      <w:marTop w:val="0"/>
      <w:marBottom w:val="0"/>
      <w:divBdr>
        <w:top w:val="none" w:sz="0" w:space="0" w:color="auto"/>
        <w:left w:val="none" w:sz="0" w:space="0" w:color="auto"/>
        <w:bottom w:val="none" w:sz="0" w:space="0" w:color="auto"/>
        <w:right w:val="none" w:sz="0" w:space="0" w:color="auto"/>
      </w:divBdr>
      <w:divsChild>
        <w:div w:id="851070859">
          <w:marLeft w:val="0"/>
          <w:marRight w:val="0"/>
          <w:marTop w:val="0"/>
          <w:marBottom w:val="0"/>
          <w:divBdr>
            <w:top w:val="none" w:sz="0" w:space="0" w:color="auto"/>
            <w:left w:val="none" w:sz="0" w:space="0" w:color="auto"/>
            <w:bottom w:val="none" w:sz="0" w:space="0" w:color="auto"/>
            <w:right w:val="none" w:sz="0" w:space="0" w:color="auto"/>
          </w:divBdr>
          <w:divsChild>
            <w:div w:id="2073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61092">
      <w:bodyDiv w:val="1"/>
      <w:marLeft w:val="0"/>
      <w:marRight w:val="0"/>
      <w:marTop w:val="0"/>
      <w:marBottom w:val="0"/>
      <w:divBdr>
        <w:top w:val="none" w:sz="0" w:space="0" w:color="auto"/>
        <w:left w:val="none" w:sz="0" w:space="0" w:color="auto"/>
        <w:bottom w:val="none" w:sz="0" w:space="0" w:color="auto"/>
        <w:right w:val="none" w:sz="0" w:space="0" w:color="auto"/>
      </w:divBdr>
      <w:divsChild>
        <w:div w:id="1823501398">
          <w:marLeft w:val="0"/>
          <w:marRight w:val="0"/>
          <w:marTop w:val="0"/>
          <w:marBottom w:val="0"/>
          <w:divBdr>
            <w:top w:val="none" w:sz="0" w:space="0" w:color="auto"/>
            <w:left w:val="none" w:sz="0" w:space="0" w:color="auto"/>
            <w:bottom w:val="none" w:sz="0" w:space="0" w:color="auto"/>
            <w:right w:val="none" w:sz="0" w:space="0" w:color="auto"/>
          </w:divBdr>
          <w:divsChild>
            <w:div w:id="9947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8656">
      <w:bodyDiv w:val="1"/>
      <w:marLeft w:val="0"/>
      <w:marRight w:val="0"/>
      <w:marTop w:val="0"/>
      <w:marBottom w:val="0"/>
      <w:divBdr>
        <w:top w:val="none" w:sz="0" w:space="0" w:color="auto"/>
        <w:left w:val="none" w:sz="0" w:space="0" w:color="auto"/>
        <w:bottom w:val="none" w:sz="0" w:space="0" w:color="auto"/>
        <w:right w:val="none" w:sz="0" w:space="0" w:color="auto"/>
      </w:divBdr>
    </w:div>
    <w:div w:id="993677407">
      <w:bodyDiv w:val="1"/>
      <w:marLeft w:val="0"/>
      <w:marRight w:val="0"/>
      <w:marTop w:val="0"/>
      <w:marBottom w:val="0"/>
      <w:divBdr>
        <w:top w:val="none" w:sz="0" w:space="0" w:color="auto"/>
        <w:left w:val="none" w:sz="0" w:space="0" w:color="auto"/>
        <w:bottom w:val="none" w:sz="0" w:space="0" w:color="auto"/>
        <w:right w:val="none" w:sz="0" w:space="0" w:color="auto"/>
      </w:divBdr>
      <w:divsChild>
        <w:div w:id="960841437">
          <w:marLeft w:val="0"/>
          <w:marRight w:val="0"/>
          <w:marTop w:val="0"/>
          <w:marBottom w:val="0"/>
          <w:divBdr>
            <w:top w:val="none" w:sz="0" w:space="0" w:color="auto"/>
            <w:left w:val="none" w:sz="0" w:space="0" w:color="auto"/>
            <w:bottom w:val="none" w:sz="0" w:space="0" w:color="auto"/>
            <w:right w:val="none" w:sz="0" w:space="0" w:color="auto"/>
          </w:divBdr>
          <w:divsChild>
            <w:div w:id="1784227467">
              <w:marLeft w:val="0"/>
              <w:marRight w:val="0"/>
              <w:marTop w:val="0"/>
              <w:marBottom w:val="0"/>
              <w:divBdr>
                <w:top w:val="none" w:sz="0" w:space="0" w:color="auto"/>
                <w:left w:val="none" w:sz="0" w:space="0" w:color="auto"/>
                <w:bottom w:val="none" w:sz="0" w:space="0" w:color="auto"/>
                <w:right w:val="none" w:sz="0" w:space="0" w:color="auto"/>
              </w:divBdr>
            </w:div>
            <w:div w:id="587546555">
              <w:marLeft w:val="0"/>
              <w:marRight w:val="0"/>
              <w:marTop w:val="0"/>
              <w:marBottom w:val="0"/>
              <w:divBdr>
                <w:top w:val="none" w:sz="0" w:space="0" w:color="auto"/>
                <w:left w:val="none" w:sz="0" w:space="0" w:color="auto"/>
                <w:bottom w:val="none" w:sz="0" w:space="0" w:color="auto"/>
                <w:right w:val="none" w:sz="0" w:space="0" w:color="auto"/>
              </w:divBdr>
            </w:div>
            <w:div w:id="1689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0130">
      <w:bodyDiv w:val="1"/>
      <w:marLeft w:val="0"/>
      <w:marRight w:val="0"/>
      <w:marTop w:val="0"/>
      <w:marBottom w:val="0"/>
      <w:divBdr>
        <w:top w:val="none" w:sz="0" w:space="0" w:color="auto"/>
        <w:left w:val="none" w:sz="0" w:space="0" w:color="auto"/>
        <w:bottom w:val="none" w:sz="0" w:space="0" w:color="auto"/>
        <w:right w:val="none" w:sz="0" w:space="0" w:color="auto"/>
      </w:divBdr>
      <w:divsChild>
        <w:div w:id="659234159">
          <w:marLeft w:val="0"/>
          <w:marRight w:val="0"/>
          <w:marTop w:val="0"/>
          <w:marBottom w:val="0"/>
          <w:divBdr>
            <w:top w:val="none" w:sz="0" w:space="0" w:color="auto"/>
            <w:left w:val="none" w:sz="0" w:space="0" w:color="auto"/>
            <w:bottom w:val="none" w:sz="0" w:space="0" w:color="auto"/>
            <w:right w:val="none" w:sz="0" w:space="0" w:color="auto"/>
          </w:divBdr>
        </w:div>
      </w:divsChild>
    </w:div>
    <w:div w:id="1071850708">
      <w:bodyDiv w:val="1"/>
      <w:marLeft w:val="0"/>
      <w:marRight w:val="0"/>
      <w:marTop w:val="0"/>
      <w:marBottom w:val="0"/>
      <w:divBdr>
        <w:top w:val="none" w:sz="0" w:space="0" w:color="auto"/>
        <w:left w:val="none" w:sz="0" w:space="0" w:color="auto"/>
        <w:bottom w:val="none" w:sz="0" w:space="0" w:color="auto"/>
        <w:right w:val="none" w:sz="0" w:space="0" w:color="auto"/>
      </w:divBdr>
    </w:div>
    <w:div w:id="1149833184">
      <w:bodyDiv w:val="1"/>
      <w:marLeft w:val="0"/>
      <w:marRight w:val="0"/>
      <w:marTop w:val="0"/>
      <w:marBottom w:val="0"/>
      <w:divBdr>
        <w:top w:val="none" w:sz="0" w:space="0" w:color="auto"/>
        <w:left w:val="none" w:sz="0" w:space="0" w:color="auto"/>
        <w:bottom w:val="none" w:sz="0" w:space="0" w:color="auto"/>
        <w:right w:val="none" w:sz="0" w:space="0" w:color="auto"/>
      </w:divBdr>
      <w:divsChild>
        <w:div w:id="2055029">
          <w:marLeft w:val="0"/>
          <w:marRight w:val="0"/>
          <w:marTop w:val="0"/>
          <w:marBottom w:val="0"/>
          <w:divBdr>
            <w:top w:val="none" w:sz="0" w:space="0" w:color="auto"/>
            <w:left w:val="none" w:sz="0" w:space="0" w:color="auto"/>
            <w:bottom w:val="none" w:sz="0" w:space="0" w:color="auto"/>
            <w:right w:val="none" w:sz="0" w:space="0" w:color="auto"/>
          </w:divBdr>
          <w:divsChild>
            <w:div w:id="8924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4004">
      <w:bodyDiv w:val="1"/>
      <w:marLeft w:val="0"/>
      <w:marRight w:val="0"/>
      <w:marTop w:val="0"/>
      <w:marBottom w:val="0"/>
      <w:divBdr>
        <w:top w:val="none" w:sz="0" w:space="0" w:color="auto"/>
        <w:left w:val="none" w:sz="0" w:space="0" w:color="auto"/>
        <w:bottom w:val="none" w:sz="0" w:space="0" w:color="auto"/>
        <w:right w:val="none" w:sz="0" w:space="0" w:color="auto"/>
      </w:divBdr>
    </w:div>
    <w:div w:id="1195852764">
      <w:bodyDiv w:val="1"/>
      <w:marLeft w:val="0"/>
      <w:marRight w:val="0"/>
      <w:marTop w:val="0"/>
      <w:marBottom w:val="0"/>
      <w:divBdr>
        <w:top w:val="none" w:sz="0" w:space="0" w:color="auto"/>
        <w:left w:val="none" w:sz="0" w:space="0" w:color="auto"/>
        <w:bottom w:val="none" w:sz="0" w:space="0" w:color="auto"/>
        <w:right w:val="none" w:sz="0" w:space="0" w:color="auto"/>
      </w:divBdr>
      <w:divsChild>
        <w:div w:id="99182648">
          <w:marLeft w:val="0"/>
          <w:marRight w:val="0"/>
          <w:marTop w:val="0"/>
          <w:marBottom w:val="0"/>
          <w:divBdr>
            <w:top w:val="none" w:sz="0" w:space="0" w:color="auto"/>
            <w:left w:val="none" w:sz="0" w:space="0" w:color="auto"/>
            <w:bottom w:val="none" w:sz="0" w:space="0" w:color="auto"/>
            <w:right w:val="none" w:sz="0" w:space="0" w:color="auto"/>
          </w:divBdr>
          <w:divsChild>
            <w:div w:id="1438059691">
              <w:marLeft w:val="0"/>
              <w:marRight w:val="0"/>
              <w:marTop w:val="0"/>
              <w:marBottom w:val="0"/>
              <w:divBdr>
                <w:top w:val="none" w:sz="0" w:space="0" w:color="auto"/>
                <w:left w:val="none" w:sz="0" w:space="0" w:color="auto"/>
                <w:bottom w:val="none" w:sz="0" w:space="0" w:color="auto"/>
                <w:right w:val="none" w:sz="0" w:space="0" w:color="auto"/>
              </w:divBdr>
              <w:divsChild>
                <w:div w:id="7156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6918">
          <w:marLeft w:val="0"/>
          <w:marRight w:val="0"/>
          <w:marTop w:val="0"/>
          <w:marBottom w:val="0"/>
          <w:divBdr>
            <w:top w:val="none" w:sz="0" w:space="0" w:color="auto"/>
            <w:left w:val="none" w:sz="0" w:space="0" w:color="auto"/>
            <w:bottom w:val="none" w:sz="0" w:space="0" w:color="auto"/>
            <w:right w:val="none" w:sz="0" w:space="0" w:color="auto"/>
          </w:divBdr>
          <w:divsChild>
            <w:div w:id="1465008046">
              <w:marLeft w:val="0"/>
              <w:marRight w:val="0"/>
              <w:marTop w:val="0"/>
              <w:marBottom w:val="0"/>
              <w:divBdr>
                <w:top w:val="none" w:sz="0" w:space="0" w:color="auto"/>
                <w:left w:val="none" w:sz="0" w:space="0" w:color="auto"/>
                <w:bottom w:val="none" w:sz="0" w:space="0" w:color="auto"/>
                <w:right w:val="none" w:sz="0" w:space="0" w:color="auto"/>
              </w:divBdr>
              <w:divsChild>
                <w:div w:id="13551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1683">
          <w:marLeft w:val="0"/>
          <w:marRight w:val="0"/>
          <w:marTop w:val="0"/>
          <w:marBottom w:val="0"/>
          <w:divBdr>
            <w:top w:val="none" w:sz="0" w:space="0" w:color="auto"/>
            <w:left w:val="none" w:sz="0" w:space="0" w:color="auto"/>
            <w:bottom w:val="none" w:sz="0" w:space="0" w:color="auto"/>
            <w:right w:val="none" w:sz="0" w:space="0" w:color="auto"/>
          </w:divBdr>
        </w:div>
        <w:div w:id="917405253">
          <w:marLeft w:val="0"/>
          <w:marRight w:val="0"/>
          <w:marTop w:val="0"/>
          <w:marBottom w:val="0"/>
          <w:divBdr>
            <w:top w:val="none" w:sz="0" w:space="0" w:color="auto"/>
            <w:left w:val="none" w:sz="0" w:space="0" w:color="auto"/>
            <w:bottom w:val="none" w:sz="0" w:space="0" w:color="auto"/>
            <w:right w:val="none" w:sz="0" w:space="0" w:color="auto"/>
          </w:divBdr>
        </w:div>
        <w:div w:id="1115905452">
          <w:marLeft w:val="0"/>
          <w:marRight w:val="0"/>
          <w:marTop w:val="0"/>
          <w:marBottom w:val="0"/>
          <w:divBdr>
            <w:top w:val="none" w:sz="0" w:space="0" w:color="auto"/>
            <w:left w:val="none" w:sz="0" w:space="0" w:color="auto"/>
            <w:bottom w:val="none" w:sz="0" w:space="0" w:color="auto"/>
            <w:right w:val="none" w:sz="0" w:space="0" w:color="auto"/>
          </w:divBdr>
        </w:div>
        <w:div w:id="1328749713">
          <w:marLeft w:val="0"/>
          <w:marRight w:val="0"/>
          <w:marTop w:val="0"/>
          <w:marBottom w:val="0"/>
          <w:divBdr>
            <w:top w:val="none" w:sz="0" w:space="0" w:color="auto"/>
            <w:left w:val="none" w:sz="0" w:space="0" w:color="auto"/>
            <w:bottom w:val="none" w:sz="0" w:space="0" w:color="auto"/>
            <w:right w:val="none" w:sz="0" w:space="0" w:color="auto"/>
          </w:divBdr>
        </w:div>
        <w:div w:id="1418945724">
          <w:marLeft w:val="0"/>
          <w:marRight w:val="0"/>
          <w:marTop w:val="0"/>
          <w:marBottom w:val="0"/>
          <w:divBdr>
            <w:top w:val="none" w:sz="0" w:space="0" w:color="auto"/>
            <w:left w:val="none" w:sz="0" w:space="0" w:color="auto"/>
            <w:bottom w:val="none" w:sz="0" w:space="0" w:color="auto"/>
            <w:right w:val="none" w:sz="0" w:space="0" w:color="auto"/>
          </w:divBdr>
          <w:divsChild>
            <w:div w:id="1507593853">
              <w:marLeft w:val="0"/>
              <w:marRight w:val="0"/>
              <w:marTop w:val="0"/>
              <w:marBottom w:val="0"/>
              <w:divBdr>
                <w:top w:val="none" w:sz="0" w:space="0" w:color="auto"/>
                <w:left w:val="none" w:sz="0" w:space="0" w:color="auto"/>
                <w:bottom w:val="none" w:sz="0" w:space="0" w:color="auto"/>
                <w:right w:val="none" w:sz="0" w:space="0" w:color="auto"/>
              </w:divBdr>
              <w:divsChild>
                <w:div w:id="12677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9862">
          <w:marLeft w:val="0"/>
          <w:marRight w:val="0"/>
          <w:marTop w:val="0"/>
          <w:marBottom w:val="0"/>
          <w:divBdr>
            <w:top w:val="none" w:sz="0" w:space="0" w:color="auto"/>
            <w:left w:val="none" w:sz="0" w:space="0" w:color="auto"/>
            <w:bottom w:val="none" w:sz="0" w:space="0" w:color="auto"/>
            <w:right w:val="none" w:sz="0" w:space="0" w:color="auto"/>
          </w:divBdr>
          <w:divsChild>
            <w:div w:id="1339111851">
              <w:marLeft w:val="0"/>
              <w:marRight w:val="0"/>
              <w:marTop w:val="0"/>
              <w:marBottom w:val="0"/>
              <w:divBdr>
                <w:top w:val="none" w:sz="0" w:space="0" w:color="auto"/>
                <w:left w:val="none" w:sz="0" w:space="0" w:color="auto"/>
                <w:bottom w:val="none" w:sz="0" w:space="0" w:color="auto"/>
                <w:right w:val="none" w:sz="0" w:space="0" w:color="auto"/>
              </w:divBdr>
              <w:divsChild>
                <w:div w:id="6980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2565">
          <w:marLeft w:val="0"/>
          <w:marRight w:val="0"/>
          <w:marTop w:val="0"/>
          <w:marBottom w:val="0"/>
          <w:divBdr>
            <w:top w:val="none" w:sz="0" w:space="0" w:color="auto"/>
            <w:left w:val="none" w:sz="0" w:space="0" w:color="auto"/>
            <w:bottom w:val="none" w:sz="0" w:space="0" w:color="auto"/>
            <w:right w:val="none" w:sz="0" w:space="0" w:color="auto"/>
          </w:divBdr>
        </w:div>
        <w:div w:id="2122068883">
          <w:marLeft w:val="0"/>
          <w:marRight w:val="0"/>
          <w:marTop w:val="0"/>
          <w:marBottom w:val="0"/>
          <w:divBdr>
            <w:top w:val="none" w:sz="0" w:space="0" w:color="auto"/>
            <w:left w:val="none" w:sz="0" w:space="0" w:color="auto"/>
            <w:bottom w:val="none" w:sz="0" w:space="0" w:color="auto"/>
            <w:right w:val="none" w:sz="0" w:space="0" w:color="auto"/>
          </w:divBdr>
          <w:divsChild>
            <w:div w:id="407001488">
              <w:marLeft w:val="0"/>
              <w:marRight w:val="0"/>
              <w:marTop w:val="0"/>
              <w:marBottom w:val="0"/>
              <w:divBdr>
                <w:top w:val="none" w:sz="0" w:space="0" w:color="auto"/>
                <w:left w:val="none" w:sz="0" w:space="0" w:color="auto"/>
                <w:bottom w:val="none" w:sz="0" w:space="0" w:color="auto"/>
                <w:right w:val="none" w:sz="0" w:space="0" w:color="auto"/>
              </w:divBdr>
              <w:divsChild>
                <w:div w:id="17287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4110">
      <w:bodyDiv w:val="1"/>
      <w:marLeft w:val="0"/>
      <w:marRight w:val="0"/>
      <w:marTop w:val="0"/>
      <w:marBottom w:val="0"/>
      <w:divBdr>
        <w:top w:val="none" w:sz="0" w:space="0" w:color="auto"/>
        <w:left w:val="none" w:sz="0" w:space="0" w:color="auto"/>
        <w:bottom w:val="none" w:sz="0" w:space="0" w:color="auto"/>
        <w:right w:val="none" w:sz="0" w:space="0" w:color="auto"/>
      </w:divBdr>
      <w:divsChild>
        <w:div w:id="535044941">
          <w:marLeft w:val="0"/>
          <w:marRight w:val="0"/>
          <w:marTop w:val="0"/>
          <w:marBottom w:val="0"/>
          <w:divBdr>
            <w:top w:val="none" w:sz="0" w:space="0" w:color="auto"/>
            <w:left w:val="none" w:sz="0" w:space="0" w:color="auto"/>
            <w:bottom w:val="none" w:sz="0" w:space="0" w:color="auto"/>
            <w:right w:val="none" w:sz="0" w:space="0" w:color="auto"/>
          </w:divBdr>
          <w:divsChild>
            <w:div w:id="5976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045">
      <w:bodyDiv w:val="1"/>
      <w:marLeft w:val="0"/>
      <w:marRight w:val="0"/>
      <w:marTop w:val="0"/>
      <w:marBottom w:val="0"/>
      <w:divBdr>
        <w:top w:val="none" w:sz="0" w:space="0" w:color="auto"/>
        <w:left w:val="none" w:sz="0" w:space="0" w:color="auto"/>
        <w:bottom w:val="none" w:sz="0" w:space="0" w:color="auto"/>
        <w:right w:val="none" w:sz="0" w:space="0" w:color="auto"/>
      </w:divBdr>
      <w:divsChild>
        <w:div w:id="144861980">
          <w:marLeft w:val="0"/>
          <w:marRight w:val="0"/>
          <w:marTop w:val="0"/>
          <w:marBottom w:val="0"/>
          <w:divBdr>
            <w:top w:val="none" w:sz="0" w:space="0" w:color="auto"/>
            <w:left w:val="none" w:sz="0" w:space="0" w:color="auto"/>
            <w:bottom w:val="none" w:sz="0" w:space="0" w:color="auto"/>
            <w:right w:val="none" w:sz="0" w:space="0" w:color="auto"/>
          </w:divBdr>
          <w:divsChild>
            <w:div w:id="973633932">
              <w:marLeft w:val="0"/>
              <w:marRight w:val="0"/>
              <w:marTop w:val="0"/>
              <w:marBottom w:val="0"/>
              <w:divBdr>
                <w:top w:val="none" w:sz="0" w:space="0" w:color="auto"/>
                <w:left w:val="none" w:sz="0" w:space="0" w:color="auto"/>
                <w:bottom w:val="none" w:sz="0" w:space="0" w:color="auto"/>
                <w:right w:val="none" w:sz="0" w:space="0" w:color="auto"/>
              </w:divBdr>
            </w:div>
            <w:div w:id="787313103">
              <w:marLeft w:val="0"/>
              <w:marRight w:val="0"/>
              <w:marTop w:val="0"/>
              <w:marBottom w:val="0"/>
              <w:divBdr>
                <w:top w:val="none" w:sz="0" w:space="0" w:color="auto"/>
                <w:left w:val="none" w:sz="0" w:space="0" w:color="auto"/>
                <w:bottom w:val="none" w:sz="0" w:space="0" w:color="auto"/>
                <w:right w:val="none" w:sz="0" w:space="0" w:color="auto"/>
              </w:divBdr>
            </w:div>
            <w:div w:id="7730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8754">
      <w:bodyDiv w:val="1"/>
      <w:marLeft w:val="0"/>
      <w:marRight w:val="0"/>
      <w:marTop w:val="0"/>
      <w:marBottom w:val="0"/>
      <w:divBdr>
        <w:top w:val="none" w:sz="0" w:space="0" w:color="auto"/>
        <w:left w:val="none" w:sz="0" w:space="0" w:color="auto"/>
        <w:bottom w:val="none" w:sz="0" w:space="0" w:color="auto"/>
        <w:right w:val="none" w:sz="0" w:space="0" w:color="auto"/>
      </w:divBdr>
    </w:div>
    <w:div w:id="1343360914">
      <w:bodyDiv w:val="1"/>
      <w:marLeft w:val="0"/>
      <w:marRight w:val="0"/>
      <w:marTop w:val="0"/>
      <w:marBottom w:val="0"/>
      <w:divBdr>
        <w:top w:val="none" w:sz="0" w:space="0" w:color="auto"/>
        <w:left w:val="none" w:sz="0" w:space="0" w:color="auto"/>
        <w:bottom w:val="none" w:sz="0" w:space="0" w:color="auto"/>
        <w:right w:val="none" w:sz="0" w:space="0" w:color="auto"/>
      </w:divBdr>
      <w:divsChild>
        <w:div w:id="1086077915">
          <w:marLeft w:val="0"/>
          <w:marRight w:val="0"/>
          <w:marTop w:val="0"/>
          <w:marBottom w:val="0"/>
          <w:divBdr>
            <w:top w:val="none" w:sz="0" w:space="0" w:color="auto"/>
            <w:left w:val="none" w:sz="0" w:space="0" w:color="auto"/>
            <w:bottom w:val="none" w:sz="0" w:space="0" w:color="auto"/>
            <w:right w:val="none" w:sz="0" w:space="0" w:color="auto"/>
          </w:divBdr>
          <w:divsChild>
            <w:div w:id="917904634">
              <w:marLeft w:val="0"/>
              <w:marRight w:val="0"/>
              <w:marTop w:val="0"/>
              <w:marBottom w:val="0"/>
              <w:divBdr>
                <w:top w:val="none" w:sz="0" w:space="0" w:color="auto"/>
                <w:left w:val="none" w:sz="0" w:space="0" w:color="auto"/>
                <w:bottom w:val="none" w:sz="0" w:space="0" w:color="auto"/>
                <w:right w:val="none" w:sz="0" w:space="0" w:color="auto"/>
              </w:divBdr>
            </w:div>
            <w:div w:id="683167142">
              <w:marLeft w:val="0"/>
              <w:marRight w:val="0"/>
              <w:marTop w:val="0"/>
              <w:marBottom w:val="0"/>
              <w:divBdr>
                <w:top w:val="none" w:sz="0" w:space="0" w:color="auto"/>
                <w:left w:val="none" w:sz="0" w:space="0" w:color="auto"/>
                <w:bottom w:val="none" w:sz="0" w:space="0" w:color="auto"/>
                <w:right w:val="none" w:sz="0" w:space="0" w:color="auto"/>
              </w:divBdr>
            </w:div>
            <w:div w:id="1989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9981">
      <w:bodyDiv w:val="1"/>
      <w:marLeft w:val="0"/>
      <w:marRight w:val="0"/>
      <w:marTop w:val="0"/>
      <w:marBottom w:val="0"/>
      <w:divBdr>
        <w:top w:val="none" w:sz="0" w:space="0" w:color="auto"/>
        <w:left w:val="none" w:sz="0" w:space="0" w:color="auto"/>
        <w:bottom w:val="none" w:sz="0" w:space="0" w:color="auto"/>
        <w:right w:val="none" w:sz="0" w:space="0" w:color="auto"/>
      </w:divBdr>
    </w:div>
    <w:div w:id="1426537879">
      <w:bodyDiv w:val="1"/>
      <w:marLeft w:val="0"/>
      <w:marRight w:val="0"/>
      <w:marTop w:val="0"/>
      <w:marBottom w:val="0"/>
      <w:divBdr>
        <w:top w:val="none" w:sz="0" w:space="0" w:color="auto"/>
        <w:left w:val="none" w:sz="0" w:space="0" w:color="auto"/>
        <w:bottom w:val="none" w:sz="0" w:space="0" w:color="auto"/>
        <w:right w:val="none" w:sz="0" w:space="0" w:color="auto"/>
      </w:divBdr>
      <w:divsChild>
        <w:div w:id="1500273175">
          <w:marLeft w:val="0"/>
          <w:marRight w:val="0"/>
          <w:marTop w:val="0"/>
          <w:marBottom w:val="0"/>
          <w:divBdr>
            <w:top w:val="none" w:sz="0" w:space="0" w:color="auto"/>
            <w:left w:val="none" w:sz="0" w:space="0" w:color="auto"/>
            <w:bottom w:val="none" w:sz="0" w:space="0" w:color="auto"/>
            <w:right w:val="none" w:sz="0" w:space="0" w:color="auto"/>
          </w:divBdr>
          <w:divsChild>
            <w:div w:id="1970432612">
              <w:marLeft w:val="0"/>
              <w:marRight w:val="0"/>
              <w:marTop w:val="0"/>
              <w:marBottom w:val="0"/>
              <w:divBdr>
                <w:top w:val="none" w:sz="0" w:space="0" w:color="auto"/>
                <w:left w:val="none" w:sz="0" w:space="0" w:color="auto"/>
                <w:bottom w:val="none" w:sz="0" w:space="0" w:color="auto"/>
                <w:right w:val="none" w:sz="0" w:space="0" w:color="auto"/>
              </w:divBdr>
            </w:div>
            <w:div w:id="4337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0140">
      <w:bodyDiv w:val="1"/>
      <w:marLeft w:val="0"/>
      <w:marRight w:val="0"/>
      <w:marTop w:val="0"/>
      <w:marBottom w:val="0"/>
      <w:divBdr>
        <w:top w:val="none" w:sz="0" w:space="0" w:color="auto"/>
        <w:left w:val="none" w:sz="0" w:space="0" w:color="auto"/>
        <w:bottom w:val="none" w:sz="0" w:space="0" w:color="auto"/>
        <w:right w:val="none" w:sz="0" w:space="0" w:color="auto"/>
      </w:divBdr>
      <w:divsChild>
        <w:div w:id="2059890241">
          <w:marLeft w:val="0"/>
          <w:marRight w:val="0"/>
          <w:marTop w:val="0"/>
          <w:marBottom w:val="0"/>
          <w:divBdr>
            <w:top w:val="none" w:sz="0" w:space="0" w:color="auto"/>
            <w:left w:val="none" w:sz="0" w:space="0" w:color="auto"/>
            <w:bottom w:val="none" w:sz="0" w:space="0" w:color="auto"/>
            <w:right w:val="none" w:sz="0" w:space="0" w:color="auto"/>
          </w:divBdr>
          <w:divsChild>
            <w:div w:id="855659907">
              <w:marLeft w:val="0"/>
              <w:marRight w:val="0"/>
              <w:marTop w:val="0"/>
              <w:marBottom w:val="0"/>
              <w:divBdr>
                <w:top w:val="none" w:sz="0" w:space="0" w:color="auto"/>
                <w:left w:val="none" w:sz="0" w:space="0" w:color="auto"/>
                <w:bottom w:val="none" w:sz="0" w:space="0" w:color="auto"/>
                <w:right w:val="none" w:sz="0" w:space="0" w:color="auto"/>
              </w:divBdr>
            </w:div>
            <w:div w:id="580675834">
              <w:marLeft w:val="0"/>
              <w:marRight w:val="0"/>
              <w:marTop w:val="0"/>
              <w:marBottom w:val="0"/>
              <w:divBdr>
                <w:top w:val="none" w:sz="0" w:space="0" w:color="auto"/>
                <w:left w:val="none" w:sz="0" w:space="0" w:color="auto"/>
                <w:bottom w:val="none" w:sz="0" w:space="0" w:color="auto"/>
                <w:right w:val="none" w:sz="0" w:space="0" w:color="auto"/>
              </w:divBdr>
            </w:div>
            <w:div w:id="20100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6129">
      <w:bodyDiv w:val="1"/>
      <w:marLeft w:val="0"/>
      <w:marRight w:val="0"/>
      <w:marTop w:val="0"/>
      <w:marBottom w:val="0"/>
      <w:divBdr>
        <w:top w:val="none" w:sz="0" w:space="0" w:color="auto"/>
        <w:left w:val="none" w:sz="0" w:space="0" w:color="auto"/>
        <w:bottom w:val="none" w:sz="0" w:space="0" w:color="auto"/>
        <w:right w:val="none" w:sz="0" w:space="0" w:color="auto"/>
      </w:divBdr>
    </w:div>
    <w:div w:id="1484083053">
      <w:bodyDiv w:val="1"/>
      <w:marLeft w:val="0"/>
      <w:marRight w:val="0"/>
      <w:marTop w:val="0"/>
      <w:marBottom w:val="0"/>
      <w:divBdr>
        <w:top w:val="none" w:sz="0" w:space="0" w:color="auto"/>
        <w:left w:val="none" w:sz="0" w:space="0" w:color="auto"/>
        <w:bottom w:val="none" w:sz="0" w:space="0" w:color="auto"/>
        <w:right w:val="none" w:sz="0" w:space="0" w:color="auto"/>
      </w:divBdr>
      <w:divsChild>
        <w:div w:id="1407875626">
          <w:marLeft w:val="0"/>
          <w:marRight w:val="0"/>
          <w:marTop w:val="0"/>
          <w:marBottom w:val="0"/>
          <w:divBdr>
            <w:top w:val="none" w:sz="0" w:space="0" w:color="auto"/>
            <w:left w:val="none" w:sz="0" w:space="0" w:color="auto"/>
            <w:bottom w:val="none" w:sz="0" w:space="0" w:color="auto"/>
            <w:right w:val="none" w:sz="0" w:space="0" w:color="auto"/>
          </w:divBdr>
          <w:divsChild>
            <w:div w:id="1616524776">
              <w:marLeft w:val="0"/>
              <w:marRight w:val="0"/>
              <w:marTop w:val="0"/>
              <w:marBottom w:val="0"/>
              <w:divBdr>
                <w:top w:val="none" w:sz="0" w:space="0" w:color="auto"/>
                <w:left w:val="none" w:sz="0" w:space="0" w:color="auto"/>
                <w:bottom w:val="none" w:sz="0" w:space="0" w:color="auto"/>
                <w:right w:val="none" w:sz="0" w:space="0" w:color="auto"/>
              </w:divBdr>
            </w:div>
            <w:div w:id="774909113">
              <w:marLeft w:val="0"/>
              <w:marRight w:val="0"/>
              <w:marTop w:val="0"/>
              <w:marBottom w:val="0"/>
              <w:divBdr>
                <w:top w:val="none" w:sz="0" w:space="0" w:color="auto"/>
                <w:left w:val="none" w:sz="0" w:space="0" w:color="auto"/>
                <w:bottom w:val="none" w:sz="0" w:space="0" w:color="auto"/>
                <w:right w:val="none" w:sz="0" w:space="0" w:color="auto"/>
              </w:divBdr>
            </w:div>
            <w:div w:id="10937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40028">
      <w:bodyDiv w:val="1"/>
      <w:marLeft w:val="0"/>
      <w:marRight w:val="0"/>
      <w:marTop w:val="0"/>
      <w:marBottom w:val="0"/>
      <w:divBdr>
        <w:top w:val="none" w:sz="0" w:space="0" w:color="auto"/>
        <w:left w:val="none" w:sz="0" w:space="0" w:color="auto"/>
        <w:bottom w:val="none" w:sz="0" w:space="0" w:color="auto"/>
        <w:right w:val="none" w:sz="0" w:space="0" w:color="auto"/>
      </w:divBdr>
      <w:divsChild>
        <w:div w:id="1631283343">
          <w:marLeft w:val="0"/>
          <w:marRight w:val="0"/>
          <w:marTop w:val="0"/>
          <w:marBottom w:val="0"/>
          <w:divBdr>
            <w:top w:val="none" w:sz="0" w:space="0" w:color="auto"/>
            <w:left w:val="none" w:sz="0" w:space="0" w:color="auto"/>
            <w:bottom w:val="none" w:sz="0" w:space="0" w:color="auto"/>
            <w:right w:val="none" w:sz="0" w:space="0" w:color="auto"/>
          </w:divBdr>
          <w:divsChild>
            <w:div w:id="993098423">
              <w:marLeft w:val="0"/>
              <w:marRight w:val="0"/>
              <w:marTop w:val="0"/>
              <w:marBottom w:val="0"/>
              <w:divBdr>
                <w:top w:val="none" w:sz="0" w:space="0" w:color="auto"/>
                <w:left w:val="none" w:sz="0" w:space="0" w:color="auto"/>
                <w:bottom w:val="none" w:sz="0" w:space="0" w:color="auto"/>
                <w:right w:val="none" w:sz="0" w:space="0" w:color="auto"/>
              </w:divBdr>
            </w:div>
            <w:div w:id="1708021569">
              <w:marLeft w:val="0"/>
              <w:marRight w:val="0"/>
              <w:marTop w:val="0"/>
              <w:marBottom w:val="0"/>
              <w:divBdr>
                <w:top w:val="none" w:sz="0" w:space="0" w:color="auto"/>
                <w:left w:val="none" w:sz="0" w:space="0" w:color="auto"/>
                <w:bottom w:val="none" w:sz="0" w:space="0" w:color="auto"/>
                <w:right w:val="none" w:sz="0" w:space="0" w:color="auto"/>
              </w:divBdr>
            </w:div>
            <w:div w:id="2046707113">
              <w:marLeft w:val="0"/>
              <w:marRight w:val="0"/>
              <w:marTop w:val="0"/>
              <w:marBottom w:val="0"/>
              <w:divBdr>
                <w:top w:val="none" w:sz="0" w:space="0" w:color="auto"/>
                <w:left w:val="none" w:sz="0" w:space="0" w:color="auto"/>
                <w:bottom w:val="none" w:sz="0" w:space="0" w:color="auto"/>
                <w:right w:val="none" w:sz="0" w:space="0" w:color="auto"/>
              </w:divBdr>
            </w:div>
            <w:div w:id="2103144385">
              <w:marLeft w:val="0"/>
              <w:marRight w:val="0"/>
              <w:marTop w:val="0"/>
              <w:marBottom w:val="0"/>
              <w:divBdr>
                <w:top w:val="none" w:sz="0" w:space="0" w:color="auto"/>
                <w:left w:val="none" w:sz="0" w:space="0" w:color="auto"/>
                <w:bottom w:val="none" w:sz="0" w:space="0" w:color="auto"/>
                <w:right w:val="none" w:sz="0" w:space="0" w:color="auto"/>
              </w:divBdr>
            </w:div>
            <w:div w:id="1835686681">
              <w:marLeft w:val="0"/>
              <w:marRight w:val="0"/>
              <w:marTop w:val="0"/>
              <w:marBottom w:val="0"/>
              <w:divBdr>
                <w:top w:val="none" w:sz="0" w:space="0" w:color="auto"/>
                <w:left w:val="none" w:sz="0" w:space="0" w:color="auto"/>
                <w:bottom w:val="none" w:sz="0" w:space="0" w:color="auto"/>
                <w:right w:val="none" w:sz="0" w:space="0" w:color="auto"/>
              </w:divBdr>
            </w:div>
            <w:div w:id="1972636809">
              <w:marLeft w:val="0"/>
              <w:marRight w:val="0"/>
              <w:marTop w:val="0"/>
              <w:marBottom w:val="0"/>
              <w:divBdr>
                <w:top w:val="none" w:sz="0" w:space="0" w:color="auto"/>
                <w:left w:val="none" w:sz="0" w:space="0" w:color="auto"/>
                <w:bottom w:val="none" w:sz="0" w:space="0" w:color="auto"/>
                <w:right w:val="none" w:sz="0" w:space="0" w:color="auto"/>
              </w:divBdr>
            </w:div>
            <w:div w:id="381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1392">
      <w:bodyDiv w:val="1"/>
      <w:marLeft w:val="0"/>
      <w:marRight w:val="0"/>
      <w:marTop w:val="0"/>
      <w:marBottom w:val="0"/>
      <w:divBdr>
        <w:top w:val="none" w:sz="0" w:space="0" w:color="auto"/>
        <w:left w:val="none" w:sz="0" w:space="0" w:color="auto"/>
        <w:bottom w:val="none" w:sz="0" w:space="0" w:color="auto"/>
        <w:right w:val="none" w:sz="0" w:space="0" w:color="auto"/>
      </w:divBdr>
    </w:div>
    <w:div w:id="1593276873">
      <w:bodyDiv w:val="1"/>
      <w:marLeft w:val="0"/>
      <w:marRight w:val="0"/>
      <w:marTop w:val="0"/>
      <w:marBottom w:val="0"/>
      <w:divBdr>
        <w:top w:val="none" w:sz="0" w:space="0" w:color="auto"/>
        <w:left w:val="none" w:sz="0" w:space="0" w:color="auto"/>
        <w:bottom w:val="none" w:sz="0" w:space="0" w:color="auto"/>
        <w:right w:val="none" w:sz="0" w:space="0" w:color="auto"/>
      </w:divBdr>
      <w:divsChild>
        <w:div w:id="1813324292">
          <w:blockQuote w:val="1"/>
          <w:marLeft w:val="-300"/>
          <w:marRight w:val="0"/>
          <w:marTop w:val="0"/>
          <w:marBottom w:val="0"/>
          <w:divBdr>
            <w:top w:val="none" w:sz="0" w:space="0" w:color="auto"/>
            <w:left w:val="none" w:sz="0" w:space="0" w:color="auto"/>
            <w:bottom w:val="none" w:sz="0" w:space="0" w:color="auto"/>
            <w:right w:val="none" w:sz="0" w:space="0" w:color="auto"/>
          </w:divBdr>
        </w:div>
        <w:div w:id="230970166">
          <w:marLeft w:val="0"/>
          <w:marRight w:val="0"/>
          <w:marTop w:val="0"/>
          <w:marBottom w:val="0"/>
          <w:divBdr>
            <w:top w:val="none" w:sz="0" w:space="0" w:color="auto"/>
            <w:left w:val="none" w:sz="0" w:space="0" w:color="auto"/>
            <w:bottom w:val="none" w:sz="0" w:space="0" w:color="auto"/>
            <w:right w:val="none" w:sz="0" w:space="0" w:color="auto"/>
          </w:divBdr>
        </w:div>
      </w:divsChild>
    </w:div>
    <w:div w:id="1595166935">
      <w:bodyDiv w:val="1"/>
      <w:marLeft w:val="0"/>
      <w:marRight w:val="0"/>
      <w:marTop w:val="0"/>
      <w:marBottom w:val="0"/>
      <w:divBdr>
        <w:top w:val="none" w:sz="0" w:space="0" w:color="auto"/>
        <w:left w:val="none" w:sz="0" w:space="0" w:color="auto"/>
        <w:bottom w:val="none" w:sz="0" w:space="0" w:color="auto"/>
        <w:right w:val="none" w:sz="0" w:space="0" w:color="auto"/>
      </w:divBdr>
    </w:div>
    <w:div w:id="1653095344">
      <w:bodyDiv w:val="1"/>
      <w:marLeft w:val="0"/>
      <w:marRight w:val="0"/>
      <w:marTop w:val="0"/>
      <w:marBottom w:val="0"/>
      <w:divBdr>
        <w:top w:val="none" w:sz="0" w:space="0" w:color="auto"/>
        <w:left w:val="none" w:sz="0" w:space="0" w:color="auto"/>
        <w:bottom w:val="none" w:sz="0" w:space="0" w:color="auto"/>
        <w:right w:val="none" w:sz="0" w:space="0" w:color="auto"/>
      </w:divBdr>
      <w:divsChild>
        <w:div w:id="244193254">
          <w:marLeft w:val="0"/>
          <w:marRight w:val="0"/>
          <w:marTop w:val="0"/>
          <w:marBottom w:val="0"/>
          <w:divBdr>
            <w:top w:val="none" w:sz="0" w:space="0" w:color="auto"/>
            <w:left w:val="none" w:sz="0" w:space="0" w:color="auto"/>
            <w:bottom w:val="none" w:sz="0" w:space="0" w:color="auto"/>
            <w:right w:val="none" w:sz="0" w:space="0" w:color="auto"/>
          </w:divBdr>
          <w:divsChild>
            <w:div w:id="66265694">
              <w:marLeft w:val="0"/>
              <w:marRight w:val="0"/>
              <w:marTop w:val="0"/>
              <w:marBottom w:val="0"/>
              <w:divBdr>
                <w:top w:val="none" w:sz="0" w:space="0" w:color="auto"/>
                <w:left w:val="none" w:sz="0" w:space="0" w:color="auto"/>
                <w:bottom w:val="none" w:sz="0" w:space="0" w:color="auto"/>
                <w:right w:val="none" w:sz="0" w:space="0" w:color="auto"/>
              </w:divBdr>
            </w:div>
            <w:div w:id="137111771">
              <w:marLeft w:val="0"/>
              <w:marRight w:val="0"/>
              <w:marTop w:val="0"/>
              <w:marBottom w:val="0"/>
              <w:divBdr>
                <w:top w:val="none" w:sz="0" w:space="0" w:color="auto"/>
                <w:left w:val="none" w:sz="0" w:space="0" w:color="auto"/>
                <w:bottom w:val="none" w:sz="0" w:space="0" w:color="auto"/>
                <w:right w:val="none" w:sz="0" w:space="0" w:color="auto"/>
              </w:divBdr>
            </w:div>
            <w:div w:id="2125224674">
              <w:marLeft w:val="0"/>
              <w:marRight w:val="0"/>
              <w:marTop w:val="0"/>
              <w:marBottom w:val="0"/>
              <w:divBdr>
                <w:top w:val="none" w:sz="0" w:space="0" w:color="auto"/>
                <w:left w:val="none" w:sz="0" w:space="0" w:color="auto"/>
                <w:bottom w:val="none" w:sz="0" w:space="0" w:color="auto"/>
                <w:right w:val="none" w:sz="0" w:space="0" w:color="auto"/>
              </w:divBdr>
            </w:div>
            <w:div w:id="1054546347">
              <w:marLeft w:val="0"/>
              <w:marRight w:val="0"/>
              <w:marTop w:val="0"/>
              <w:marBottom w:val="0"/>
              <w:divBdr>
                <w:top w:val="none" w:sz="0" w:space="0" w:color="auto"/>
                <w:left w:val="none" w:sz="0" w:space="0" w:color="auto"/>
                <w:bottom w:val="none" w:sz="0" w:space="0" w:color="auto"/>
                <w:right w:val="none" w:sz="0" w:space="0" w:color="auto"/>
              </w:divBdr>
            </w:div>
            <w:div w:id="13033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1423">
      <w:bodyDiv w:val="1"/>
      <w:marLeft w:val="0"/>
      <w:marRight w:val="0"/>
      <w:marTop w:val="0"/>
      <w:marBottom w:val="0"/>
      <w:divBdr>
        <w:top w:val="none" w:sz="0" w:space="0" w:color="auto"/>
        <w:left w:val="none" w:sz="0" w:space="0" w:color="auto"/>
        <w:bottom w:val="none" w:sz="0" w:space="0" w:color="auto"/>
        <w:right w:val="none" w:sz="0" w:space="0" w:color="auto"/>
      </w:divBdr>
    </w:div>
    <w:div w:id="1803425238">
      <w:bodyDiv w:val="1"/>
      <w:marLeft w:val="0"/>
      <w:marRight w:val="0"/>
      <w:marTop w:val="0"/>
      <w:marBottom w:val="0"/>
      <w:divBdr>
        <w:top w:val="none" w:sz="0" w:space="0" w:color="auto"/>
        <w:left w:val="none" w:sz="0" w:space="0" w:color="auto"/>
        <w:bottom w:val="none" w:sz="0" w:space="0" w:color="auto"/>
        <w:right w:val="none" w:sz="0" w:space="0" w:color="auto"/>
      </w:divBdr>
      <w:divsChild>
        <w:div w:id="964970961">
          <w:marLeft w:val="0"/>
          <w:marRight w:val="0"/>
          <w:marTop w:val="0"/>
          <w:marBottom w:val="0"/>
          <w:divBdr>
            <w:top w:val="none" w:sz="0" w:space="0" w:color="auto"/>
            <w:left w:val="none" w:sz="0" w:space="0" w:color="auto"/>
            <w:bottom w:val="none" w:sz="0" w:space="0" w:color="auto"/>
            <w:right w:val="none" w:sz="0" w:space="0" w:color="auto"/>
          </w:divBdr>
          <w:divsChild>
            <w:div w:id="528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20282">
      <w:bodyDiv w:val="1"/>
      <w:marLeft w:val="0"/>
      <w:marRight w:val="0"/>
      <w:marTop w:val="0"/>
      <w:marBottom w:val="0"/>
      <w:divBdr>
        <w:top w:val="none" w:sz="0" w:space="0" w:color="auto"/>
        <w:left w:val="none" w:sz="0" w:space="0" w:color="auto"/>
        <w:bottom w:val="none" w:sz="0" w:space="0" w:color="auto"/>
        <w:right w:val="none" w:sz="0" w:space="0" w:color="auto"/>
      </w:divBdr>
    </w:div>
    <w:div w:id="1920016668">
      <w:bodyDiv w:val="1"/>
      <w:marLeft w:val="0"/>
      <w:marRight w:val="0"/>
      <w:marTop w:val="0"/>
      <w:marBottom w:val="0"/>
      <w:divBdr>
        <w:top w:val="none" w:sz="0" w:space="0" w:color="auto"/>
        <w:left w:val="none" w:sz="0" w:space="0" w:color="auto"/>
        <w:bottom w:val="none" w:sz="0" w:space="0" w:color="auto"/>
        <w:right w:val="none" w:sz="0" w:space="0" w:color="auto"/>
      </w:divBdr>
    </w:div>
    <w:div w:id="1951888098">
      <w:bodyDiv w:val="1"/>
      <w:marLeft w:val="0"/>
      <w:marRight w:val="0"/>
      <w:marTop w:val="0"/>
      <w:marBottom w:val="0"/>
      <w:divBdr>
        <w:top w:val="none" w:sz="0" w:space="0" w:color="auto"/>
        <w:left w:val="none" w:sz="0" w:space="0" w:color="auto"/>
        <w:bottom w:val="none" w:sz="0" w:space="0" w:color="auto"/>
        <w:right w:val="none" w:sz="0" w:space="0" w:color="auto"/>
      </w:divBdr>
      <w:divsChild>
        <w:div w:id="1003781986">
          <w:marLeft w:val="0"/>
          <w:marRight w:val="0"/>
          <w:marTop w:val="0"/>
          <w:marBottom w:val="0"/>
          <w:divBdr>
            <w:top w:val="none" w:sz="0" w:space="0" w:color="auto"/>
            <w:left w:val="none" w:sz="0" w:space="0" w:color="auto"/>
            <w:bottom w:val="none" w:sz="0" w:space="0" w:color="auto"/>
            <w:right w:val="none" w:sz="0" w:space="0" w:color="auto"/>
          </w:divBdr>
          <w:divsChild>
            <w:div w:id="283198424">
              <w:marLeft w:val="0"/>
              <w:marRight w:val="0"/>
              <w:marTop w:val="0"/>
              <w:marBottom w:val="0"/>
              <w:divBdr>
                <w:top w:val="none" w:sz="0" w:space="0" w:color="auto"/>
                <w:left w:val="none" w:sz="0" w:space="0" w:color="auto"/>
                <w:bottom w:val="none" w:sz="0" w:space="0" w:color="auto"/>
                <w:right w:val="none" w:sz="0" w:space="0" w:color="auto"/>
              </w:divBdr>
            </w:div>
            <w:div w:id="1215118906">
              <w:marLeft w:val="0"/>
              <w:marRight w:val="0"/>
              <w:marTop w:val="0"/>
              <w:marBottom w:val="0"/>
              <w:divBdr>
                <w:top w:val="none" w:sz="0" w:space="0" w:color="auto"/>
                <w:left w:val="none" w:sz="0" w:space="0" w:color="auto"/>
                <w:bottom w:val="none" w:sz="0" w:space="0" w:color="auto"/>
                <w:right w:val="none" w:sz="0" w:space="0" w:color="auto"/>
              </w:divBdr>
            </w:div>
            <w:div w:id="11746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50596">
      <w:bodyDiv w:val="1"/>
      <w:marLeft w:val="0"/>
      <w:marRight w:val="0"/>
      <w:marTop w:val="0"/>
      <w:marBottom w:val="0"/>
      <w:divBdr>
        <w:top w:val="none" w:sz="0" w:space="0" w:color="auto"/>
        <w:left w:val="none" w:sz="0" w:space="0" w:color="auto"/>
        <w:bottom w:val="none" w:sz="0" w:space="0" w:color="auto"/>
        <w:right w:val="none" w:sz="0" w:space="0" w:color="auto"/>
      </w:divBdr>
      <w:divsChild>
        <w:div w:id="1196383168">
          <w:marLeft w:val="0"/>
          <w:marRight w:val="0"/>
          <w:marTop w:val="0"/>
          <w:marBottom w:val="0"/>
          <w:divBdr>
            <w:top w:val="none" w:sz="0" w:space="0" w:color="auto"/>
            <w:left w:val="none" w:sz="0" w:space="0" w:color="auto"/>
            <w:bottom w:val="none" w:sz="0" w:space="0" w:color="auto"/>
            <w:right w:val="none" w:sz="0" w:space="0" w:color="auto"/>
          </w:divBdr>
          <w:divsChild>
            <w:div w:id="83188569">
              <w:marLeft w:val="0"/>
              <w:marRight w:val="0"/>
              <w:marTop w:val="0"/>
              <w:marBottom w:val="0"/>
              <w:divBdr>
                <w:top w:val="none" w:sz="0" w:space="0" w:color="auto"/>
                <w:left w:val="none" w:sz="0" w:space="0" w:color="auto"/>
                <w:bottom w:val="none" w:sz="0" w:space="0" w:color="auto"/>
                <w:right w:val="none" w:sz="0" w:space="0" w:color="auto"/>
              </w:divBdr>
            </w:div>
            <w:div w:id="20121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3682">
      <w:bodyDiv w:val="1"/>
      <w:marLeft w:val="0"/>
      <w:marRight w:val="0"/>
      <w:marTop w:val="0"/>
      <w:marBottom w:val="0"/>
      <w:divBdr>
        <w:top w:val="none" w:sz="0" w:space="0" w:color="auto"/>
        <w:left w:val="none" w:sz="0" w:space="0" w:color="auto"/>
        <w:bottom w:val="none" w:sz="0" w:space="0" w:color="auto"/>
        <w:right w:val="none" w:sz="0" w:space="0" w:color="auto"/>
      </w:divBdr>
    </w:div>
    <w:div w:id="2103258044">
      <w:bodyDiv w:val="1"/>
      <w:marLeft w:val="0"/>
      <w:marRight w:val="0"/>
      <w:marTop w:val="0"/>
      <w:marBottom w:val="0"/>
      <w:divBdr>
        <w:top w:val="none" w:sz="0" w:space="0" w:color="auto"/>
        <w:left w:val="none" w:sz="0" w:space="0" w:color="auto"/>
        <w:bottom w:val="none" w:sz="0" w:space="0" w:color="auto"/>
        <w:right w:val="none" w:sz="0" w:space="0" w:color="auto"/>
      </w:divBdr>
    </w:div>
    <w:div w:id="2106030569">
      <w:bodyDiv w:val="1"/>
      <w:marLeft w:val="0"/>
      <w:marRight w:val="0"/>
      <w:marTop w:val="0"/>
      <w:marBottom w:val="0"/>
      <w:divBdr>
        <w:top w:val="none" w:sz="0" w:space="0" w:color="auto"/>
        <w:left w:val="none" w:sz="0" w:space="0" w:color="auto"/>
        <w:bottom w:val="none" w:sz="0" w:space="0" w:color="auto"/>
        <w:right w:val="none" w:sz="0" w:space="0" w:color="auto"/>
      </w:divBdr>
      <w:divsChild>
        <w:div w:id="690030415">
          <w:marLeft w:val="0"/>
          <w:marRight w:val="0"/>
          <w:marTop w:val="0"/>
          <w:marBottom w:val="0"/>
          <w:divBdr>
            <w:top w:val="none" w:sz="0" w:space="0" w:color="auto"/>
            <w:left w:val="none" w:sz="0" w:space="0" w:color="auto"/>
            <w:bottom w:val="none" w:sz="0" w:space="0" w:color="auto"/>
            <w:right w:val="none" w:sz="0" w:space="0" w:color="auto"/>
          </w:divBdr>
          <w:divsChild>
            <w:div w:id="3252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whatis/definition/IP-address" TargetMode="External"/><Relationship Id="rId18" Type="http://schemas.openxmlformats.org/officeDocument/2006/relationships/hyperlink" Target="https://www.techtarget.com/whatis/definition/JPEG-Joint-Photographic-Experts-Group" TargetMode="External"/><Relationship Id="rId26" Type="http://schemas.openxmlformats.org/officeDocument/2006/relationships/hyperlink" Target="https://realpython.com/absolute-vs-relative-python-imports/" TargetMode="External"/><Relationship Id="rId3" Type="http://schemas.openxmlformats.org/officeDocument/2006/relationships/styles" Target="styles.xml"/><Relationship Id="rId21" Type="http://schemas.openxmlformats.org/officeDocument/2006/relationships/hyperlink" Target="https://www.techtarget.com/whatis/definition/algorith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echtarget.com/whatis/definition/command-and-control-server-CC-server" TargetMode="External"/><Relationship Id="rId17" Type="http://schemas.openxmlformats.org/officeDocument/2006/relationships/hyperlink" Target="https://www.theserverside.com/definition/HTML-Hypertext-Markup-Language" TargetMode="External"/><Relationship Id="rId25" Type="http://schemas.openxmlformats.org/officeDocument/2006/relationships/image" Target="media/image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techtarget.com/searchsecurity/definition/worm" TargetMode="External"/><Relationship Id="rId20" Type="http://schemas.openxmlformats.org/officeDocument/2006/relationships/hyperlink" Target="https://www.techtarget.com/searchenterpriseai/definition/AI-Artificial-Intelligenc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techtarget.com/searchenterpriseai/definition/reinforcement-learn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chtarget.com/searchsecurity/definition/virus" TargetMode="External"/><Relationship Id="rId23" Type="http://schemas.openxmlformats.org/officeDocument/2006/relationships/hyperlink" Target="https://www.techtarget.com/searchenterpriseai/feature/Using-small-data-sets-for-machine-learning-models-sees-growth" TargetMode="External"/><Relationship Id="rId28" Type="http://schemas.openxmlformats.org/officeDocument/2006/relationships/hyperlink" Target="https://www.techtarget.com/searchenterpriseai/definition/machine-learning-ML" TargetMode="External"/><Relationship Id="rId10" Type="http://schemas.openxmlformats.org/officeDocument/2006/relationships/hyperlink" Target="mailto:webmaster@tiffiny.com" TargetMode="External"/><Relationship Id="rId19" Type="http://schemas.openxmlformats.org/officeDocument/2006/relationships/hyperlink" Target="https://www.techtarget.com/searchsecurity/definition/spam-filter"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charles7713@yahoo.com" TargetMode="External"/><Relationship Id="rId14" Type="http://schemas.openxmlformats.org/officeDocument/2006/relationships/hyperlink" Target="https://www.techtarget.com/whatis/definition/bounce-email-bounce-mail" TargetMode="External"/><Relationship Id="rId22" Type="http://schemas.openxmlformats.org/officeDocument/2006/relationships/hyperlink" Target="https://www.techtarget.com/searchenterpriseai/definition/data-scientist" TargetMode="External"/><Relationship Id="rId27" Type="http://schemas.openxmlformats.org/officeDocument/2006/relationships/hyperlink" Target="https://ieeexplore.ieee.org/document/9183098" TargetMode="External"/><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354D3-C1AD-4A43-B3F7-6538032A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23</Pages>
  <Words>4165</Words>
  <Characters>23744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gollapati</dc:creator>
  <cp:keywords/>
  <dc:description/>
  <cp:lastModifiedBy>kranthi gollapati</cp:lastModifiedBy>
  <cp:revision>157</cp:revision>
  <dcterms:created xsi:type="dcterms:W3CDTF">2022-06-21T05:18:00Z</dcterms:created>
  <dcterms:modified xsi:type="dcterms:W3CDTF">2022-10-28T12:15:00Z</dcterms:modified>
</cp:coreProperties>
</file>